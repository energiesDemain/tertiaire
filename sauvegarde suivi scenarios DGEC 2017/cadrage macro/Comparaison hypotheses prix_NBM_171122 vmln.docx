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95EFC" w14:textId="77777777" w:rsidR="000507B9" w:rsidRPr="003D1CD9" w:rsidRDefault="008D326F" w:rsidP="00E62576">
      <w:pPr>
        <w:pStyle w:val="Titre"/>
        <w:jc w:val="center"/>
        <w:rPr>
          <w:color w:val="0070C0"/>
          <w:sz w:val="36"/>
          <w:u w:val="single"/>
        </w:rPr>
      </w:pPr>
      <w:r w:rsidRPr="003D1CD9">
        <w:rPr>
          <w:color w:val="0070C0"/>
          <w:sz w:val="36"/>
          <w:u w:val="single"/>
        </w:rPr>
        <w:t xml:space="preserve">Comparaison des hypothèses et des méthodes de construction des prix dans </w:t>
      </w:r>
      <w:proofErr w:type="spellStart"/>
      <w:r w:rsidRPr="003D1CD9">
        <w:rPr>
          <w:color w:val="0070C0"/>
          <w:sz w:val="36"/>
          <w:u w:val="single"/>
        </w:rPr>
        <w:t>Menfis</w:t>
      </w:r>
      <w:proofErr w:type="spellEnd"/>
      <w:r w:rsidRPr="003D1CD9">
        <w:rPr>
          <w:color w:val="0070C0"/>
          <w:sz w:val="36"/>
          <w:u w:val="single"/>
        </w:rPr>
        <w:t xml:space="preserve">, le modèle tertiaire et </w:t>
      </w:r>
      <w:proofErr w:type="spellStart"/>
      <w:r w:rsidRPr="003D1CD9">
        <w:rPr>
          <w:color w:val="0070C0"/>
          <w:sz w:val="36"/>
          <w:u w:val="single"/>
        </w:rPr>
        <w:t>Modev</w:t>
      </w:r>
      <w:proofErr w:type="spellEnd"/>
      <w:r w:rsidRPr="003D1CD9">
        <w:rPr>
          <w:color w:val="0070C0"/>
          <w:sz w:val="36"/>
          <w:u w:val="single"/>
        </w:rPr>
        <w:t>.</w:t>
      </w:r>
    </w:p>
    <w:p w14:paraId="24CD9A2D" w14:textId="5CEF7504" w:rsidR="008D326F" w:rsidRDefault="008D326F"/>
    <w:sdt>
      <w:sdtPr>
        <w:rPr>
          <w:rFonts w:asciiTheme="minorHAnsi" w:eastAsiaTheme="minorHAnsi" w:hAnsiTheme="minorHAnsi" w:cstheme="minorBidi"/>
          <w:color w:val="auto"/>
          <w:sz w:val="22"/>
          <w:szCs w:val="22"/>
          <w:lang w:eastAsia="en-US"/>
        </w:rPr>
        <w:id w:val="-1582825468"/>
        <w:docPartObj>
          <w:docPartGallery w:val="Table of Contents"/>
          <w:docPartUnique/>
        </w:docPartObj>
      </w:sdtPr>
      <w:sdtEndPr>
        <w:rPr>
          <w:b/>
          <w:bCs/>
        </w:rPr>
      </w:sdtEndPr>
      <w:sdtContent>
        <w:p w14:paraId="5653DFE7" w14:textId="048317AC" w:rsidR="00CC76CA" w:rsidRDefault="00CC76CA">
          <w:pPr>
            <w:pStyle w:val="En-ttedetabledesmatires"/>
          </w:pPr>
          <w:r>
            <w:t>Plan du document</w:t>
          </w:r>
        </w:p>
        <w:p w14:paraId="1849F1F9" w14:textId="7AD075BE" w:rsidR="007309C5" w:rsidRDefault="00CC76CA">
          <w:pPr>
            <w:pStyle w:val="TM2"/>
            <w:tabs>
              <w:tab w:val="left" w:pos="660"/>
              <w:tab w:val="right" w:leader="dot" w:pos="9062"/>
            </w:tabs>
            <w:rPr>
              <w:rFonts w:eastAsiaTheme="minorEastAsia"/>
              <w:noProof/>
              <w:lang w:eastAsia="fr-FR"/>
            </w:rPr>
          </w:pPr>
          <w:r>
            <w:fldChar w:fldCharType="begin"/>
          </w:r>
          <w:r>
            <w:instrText xml:space="preserve"> TOC \o "1-3" \h \z \u </w:instrText>
          </w:r>
          <w:r>
            <w:fldChar w:fldCharType="separate"/>
          </w:r>
          <w:hyperlink w:anchor="_Toc499137006" w:history="1">
            <w:r w:rsidR="007309C5" w:rsidRPr="00500C15">
              <w:rPr>
                <w:rStyle w:val="Lienhypertexte"/>
                <w:b/>
                <w:noProof/>
              </w:rPr>
              <w:t>A.</w:t>
            </w:r>
            <w:r w:rsidR="007309C5">
              <w:rPr>
                <w:rFonts w:eastAsiaTheme="minorEastAsia"/>
                <w:noProof/>
                <w:lang w:eastAsia="fr-FR"/>
              </w:rPr>
              <w:tab/>
            </w:r>
            <w:r w:rsidR="007309C5" w:rsidRPr="00500C15">
              <w:rPr>
                <w:rStyle w:val="Lienhypertexte"/>
                <w:b/>
                <w:noProof/>
              </w:rPr>
              <w:t>Comparaison prix HTVA-HCC modèles tertiaire/résidentiel.</w:t>
            </w:r>
            <w:r w:rsidR="007309C5">
              <w:rPr>
                <w:noProof/>
                <w:webHidden/>
              </w:rPr>
              <w:tab/>
            </w:r>
            <w:r w:rsidR="007309C5">
              <w:rPr>
                <w:noProof/>
                <w:webHidden/>
              </w:rPr>
              <w:fldChar w:fldCharType="begin"/>
            </w:r>
            <w:r w:rsidR="007309C5">
              <w:rPr>
                <w:noProof/>
                <w:webHidden/>
              </w:rPr>
              <w:instrText xml:space="preserve"> PAGEREF _Toc499137006 \h </w:instrText>
            </w:r>
            <w:r w:rsidR="007309C5">
              <w:rPr>
                <w:noProof/>
                <w:webHidden/>
              </w:rPr>
            </w:r>
            <w:r w:rsidR="007309C5">
              <w:rPr>
                <w:noProof/>
                <w:webHidden/>
              </w:rPr>
              <w:fldChar w:fldCharType="separate"/>
            </w:r>
            <w:r w:rsidR="007309C5">
              <w:rPr>
                <w:noProof/>
                <w:webHidden/>
              </w:rPr>
              <w:t>1</w:t>
            </w:r>
            <w:r w:rsidR="007309C5">
              <w:rPr>
                <w:noProof/>
                <w:webHidden/>
              </w:rPr>
              <w:fldChar w:fldCharType="end"/>
            </w:r>
          </w:hyperlink>
        </w:p>
        <w:p w14:paraId="67D48D2F" w14:textId="61E41D08" w:rsidR="007309C5" w:rsidRDefault="009B722A">
          <w:pPr>
            <w:pStyle w:val="TM2"/>
            <w:tabs>
              <w:tab w:val="left" w:pos="660"/>
              <w:tab w:val="right" w:leader="dot" w:pos="9062"/>
            </w:tabs>
            <w:rPr>
              <w:rFonts w:eastAsiaTheme="minorEastAsia"/>
              <w:noProof/>
              <w:lang w:eastAsia="fr-FR"/>
            </w:rPr>
          </w:pPr>
          <w:hyperlink w:anchor="_Toc499137007" w:history="1">
            <w:r w:rsidR="007309C5" w:rsidRPr="00500C15">
              <w:rPr>
                <w:rStyle w:val="Lienhypertexte"/>
                <w:b/>
                <w:noProof/>
              </w:rPr>
              <w:t>B.</w:t>
            </w:r>
            <w:r w:rsidR="007309C5">
              <w:rPr>
                <w:rFonts w:eastAsiaTheme="minorEastAsia"/>
                <w:noProof/>
                <w:lang w:eastAsia="fr-FR"/>
              </w:rPr>
              <w:tab/>
            </w:r>
            <w:r w:rsidR="007309C5" w:rsidRPr="00500C15">
              <w:rPr>
                <w:rStyle w:val="Lienhypertexte"/>
                <w:b/>
                <w:noProof/>
              </w:rPr>
              <w:t>Les composantes du prix.</w:t>
            </w:r>
            <w:r w:rsidR="007309C5">
              <w:rPr>
                <w:noProof/>
                <w:webHidden/>
              </w:rPr>
              <w:tab/>
            </w:r>
            <w:r w:rsidR="007309C5">
              <w:rPr>
                <w:noProof/>
                <w:webHidden/>
              </w:rPr>
              <w:fldChar w:fldCharType="begin"/>
            </w:r>
            <w:r w:rsidR="007309C5">
              <w:rPr>
                <w:noProof/>
                <w:webHidden/>
              </w:rPr>
              <w:instrText xml:space="preserve"> PAGEREF _Toc499137007 \h </w:instrText>
            </w:r>
            <w:r w:rsidR="007309C5">
              <w:rPr>
                <w:noProof/>
                <w:webHidden/>
              </w:rPr>
            </w:r>
            <w:r w:rsidR="007309C5">
              <w:rPr>
                <w:noProof/>
                <w:webHidden/>
              </w:rPr>
              <w:fldChar w:fldCharType="separate"/>
            </w:r>
            <w:r w:rsidR="007309C5">
              <w:rPr>
                <w:noProof/>
                <w:webHidden/>
              </w:rPr>
              <w:t>5</w:t>
            </w:r>
            <w:r w:rsidR="007309C5">
              <w:rPr>
                <w:noProof/>
                <w:webHidden/>
              </w:rPr>
              <w:fldChar w:fldCharType="end"/>
            </w:r>
          </w:hyperlink>
        </w:p>
        <w:p w14:paraId="603938F6" w14:textId="42C44DBA" w:rsidR="007309C5" w:rsidRDefault="009B722A">
          <w:pPr>
            <w:pStyle w:val="TM2"/>
            <w:tabs>
              <w:tab w:val="left" w:pos="660"/>
              <w:tab w:val="right" w:leader="dot" w:pos="9062"/>
            </w:tabs>
            <w:rPr>
              <w:rFonts w:eastAsiaTheme="minorEastAsia"/>
              <w:noProof/>
              <w:lang w:eastAsia="fr-FR"/>
            </w:rPr>
          </w:pPr>
          <w:hyperlink w:anchor="_Toc499137008" w:history="1">
            <w:r w:rsidR="007309C5" w:rsidRPr="00500C15">
              <w:rPr>
                <w:rStyle w:val="Lienhypertexte"/>
                <w:b/>
                <w:noProof/>
              </w:rPr>
              <w:t>C.</w:t>
            </w:r>
            <w:r w:rsidR="007309C5">
              <w:rPr>
                <w:rFonts w:eastAsiaTheme="minorEastAsia"/>
                <w:noProof/>
                <w:lang w:eastAsia="fr-FR"/>
              </w:rPr>
              <w:tab/>
            </w:r>
            <w:r w:rsidR="007309C5" w:rsidRPr="00500C15">
              <w:rPr>
                <w:rStyle w:val="Lienhypertexte"/>
                <w:b/>
                <w:noProof/>
              </w:rPr>
              <w:t>Le taux de TVA</w:t>
            </w:r>
            <w:r w:rsidR="007309C5">
              <w:rPr>
                <w:noProof/>
                <w:webHidden/>
              </w:rPr>
              <w:tab/>
            </w:r>
            <w:r w:rsidR="007309C5">
              <w:rPr>
                <w:noProof/>
                <w:webHidden/>
              </w:rPr>
              <w:fldChar w:fldCharType="begin"/>
            </w:r>
            <w:r w:rsidR="007309C5">
              <w:rPr>
                <w:noProof/>
                <w:webHidden/>
              </w:rPr>
              <w:instrText xml:space="preserve"> PAGEREF _Toc499137008 \h </w:instrText>
            </w:r>
            <w:r w:rsidR="007309C5">
              <w:rPr>
                <w:noProof/>
                <w:webHidden/>
              </w:rPr>
            </w:r>
            <w:r w:rsidR="007309C5">
              <w:rPr>
                <w:noProof/>
                <w:webHidden/>
              </w:rPr>
              <w:fldChar w:fldCharType="separate"/>
            </w:r>
            <w:r w:rsidR="007309C5">
              <w:rPr>
                <w:noProof/>
                <w:webHidden/>
              </w:rPr>
              <w:t>6</w:t>
            </w:r>
            <w:r w:rsidR="007309C5">
              <w:rPr>
                <w:noProof/>
                <w:webHidden/>
              </w:rPr>
              <w:fldChar w:fldCharType="end"/>
            </w:r>
          </w:hyperlink>
        </w:p>
        <w:p w14:paraId="0E4B1CFF" w14:textId="11DDDB99" w:rsidR="007309C5" w:rsidRDefault="009B722A">
          <w:pPr>
            <w:pStyle w:val="TM2"/>
            <w:tabs>
              <w:tab w:val="left" w:pos="660"/>
              <w:tab w:val="right" w:leader="dot" w:pos="9062"/>
            </w:tabs>
            <w:rPr>
              <w:rFonts w:eastAsiaTheme="minorEastAsia"/>
              <w:noProof/>
              <w:lang w:eastAsia="fr-FR"/>
            </w:rPr>
          </w:pPr>
          <w:hyperlink w:anchor="_Toc499137009" w:history="1">
            <w:r w:rsidR="007309C5" w:rsidRPr="00500C15">
              <w:rPr>
                <w:rStyle w:val="Lienhypertexte"/>
                <w:b/>
                <w:noProof/>
              </w:rPr>
              <w:t>D.</w:t>
            </w:r>
            <w:r w:rsidR="007309C5">
              <w:rPr>
                <w:rFonts w:eastAsiaTheme="minorEastAsia"/>
                <w:noProof/>
                <w:lang w:eastAsia="fr-FR"/>
              </w:rPr>
              <w:tab/>
            </w:r>
            <w:r w:rsidR="007309C5" w:rsidRPr="00500C15">
              <w:rPr>
                <w:rStyle w:val="Lienhypertexte"/>
                <w:b/>
                <w:noProof/>
              </w:rPr>
              <w:t>La composante carbone</w:t>
            </w:r>
            <w:r w:rsidR="007309C5">
              <w:rPr>
                <w:noProof/>
                <w:webHidden/>
              </w:rPr>
              <w:tab/>
            </w:r>
            <w:r w:rsidR="007309C5">
              <w:rPr>
                <w:noProof/>
                <w:webHidden/>
              </w:rPr>
              <w:fldChar w:fldCharType="begin"/>
            </w:r>
            <w:r w:rsidR="007309C5">
              <w:rPr>
                <w:noProof/>
                <w:webHidden/>
              </w:rPr>
              <w:instrText xml:space="preserve"> PAGEREF _Toc499137009 \h </w:instrText>
            </w:r>
            <w:r w:rsidR="007309C5">
              <w:rPr>
                <w:noProof/>
                <w:webHidden/>
              </w:rPr>
            </w:r>
            <w:r w:rsidR="007309C5">
              <w:rPr>
                <w:noProof/>
                <w:webHidden/>
              </w:rPr>
              <w:fldChar w:fldCharType="separate"/>
            </w:r>
            <w:r w:rsidR="007309C5">
              <w:rPr>
                <w:noProof/>
                <w:webHidden/>
              </w:rPr>
              <w:t>7</w:t>
            </w:r>
            <w:r w:rsidR="007309C5">
              <w:rPr>
                <w:noProof/>
                <w:webHidden/>
              </w:rPr>
              <w:fldChar w:fldCharType="end"/>
            </w:r>
          </w:hyperlink>
        </w:p>
        <w:p w14:paraId="6AC1913C" w14:textId="1BF81BA9" w:rsidR="00CC76CA" w:rsidRDefault="00CC76CA">
          <w:r>
            <w:rPr>
              <w:b/>
              <w:bCs/>
            </w:rPr>
            <w:fldChar w:fldCharType="end"/>
          </w:r>
        </w:p>
      </w:sdtContent>
    </w:sdt>
    <w:p w14:paraId="3C1A94A5" w14:textId="77777777" w:rsidR="00357817" w:rsidRPr="00357817" w:rsidRDefault="00357817" w:rsidP="00357817">
      <w:pPr>
        <w:rPr>
          <w:color w:val="FF0000"/>
        </w:rPr>
      </w:pPr>
    </w:p>
    <w:p w14:paraId="057B7538" w14:textId="149611F9" w:rsidR="00364C1C" w:rsidRDefault="00364C1C" w:rsidP="00364C1C">
      <w:pPr>
        <w:pStyle w:val="Titre2"/>
        <w:numPr>
          <w:ilvl w:val="0"/>
          <w:numId w:val="8"/>
        </w:numPr>
        <w:rPr>
          <w:b/>
          <w:color w:val="auto"/>
          <w:u w:val="single"/>
        </w:rPr>
      </w:pPr>
      <w:bookmarkStart w:id="0" w:name="_Toc499137006"/>
      <w:r>
        <w:rPr>
          <w:b/>
          <w:color w:val="auto"/>
          <w:u w:val="single"/>
        </w:rPr>
        <w:t>Comparaison prix HTVA-HCC modèles tertiaire/résidentiel</w:t>
      </w:r>
      <w:r w:rsidRPr="003D1CD9">
        <w:rPr>
          <w:b/>
          <w:color w:val="auto"/>
          <w:u w:val="single"/>
        </w:rPr>
        <w:t>.</w:t>
      </w:r>
      <w:bookmarkEnd w:id="0"/>
      <w:r w:rsidRPr="003D1CD9">
        <w:rPr>
          <w:b/>
          <w:color w:val="auto"/>
          <w:u w:val="single"/>
        </w:rPr>
        <w:t xml:space="preserve"> </w:t>
      </w:r>
    </w:p>
    <w:p w14:paraId="5C3C2997" w14:textId="3FFDBF78" w:rsidR="00FD587B" w:rsidRDefault="00FD587B" w:rsidP="00FD587B"/>
    <w:p w14:paraId="40EA7E24" w14:textId="5FCFBFC0" w:rsidR="00900474" w:rsidRDefault="00900474" w:rsidP="007174C9">
      <w:pPr>
        <w:jc w:val="both"/>
      </w:pPr>
      <w:r>
        <w:t>Afin de comparer les niveaux de prix entre le modèle tertiaire et le modèle résidentiel (</w:t>
      </w:r>
      <w:proofErr w:type="spellStart"/>
      <w:r>
        <w:t>Menfis</w:t>
      </w:r>
      <w:proofErr w:type="spellEnd"/>
      <w:r>
        <w:t>), nous avons tracé les courbes d’évolution des prix des énergies (fioul, gaz, électricité et urbain) considérés dans les deux modèles (</w:t>
      </w:r>
      <w:proofErr w:type="spellStart"/>
      <w:r>
        <w:rPr>
          <w:color w:val="5B9BD5" w:themeColor="accent1"/>
        </w:rPr>
        <w:t>Menfis</w:t>
      </w:r>
      <w:proofErr w:type="spellEnd"/>
      <w:r>
        <w:rPr>
          <w:color w:val="5B9BD5" w:themeColor="accent1"/>
        </w:rPr>
        <w:t xml:space="preserve"> en b</w:t>
      </w:r>
      <w:r w:rsidRPr="005551A4">
        <w:rPr>
          <w:color w:val="5B9BD5" w:themeColor="accent1"/>
        </w:rPr>
        <w:t>leu</w:t>
      </w:r>
      <w:r>
        <w:t xml:space="preserve">, </w:t>
      </w:r>
      <w:r>
        <w:rPr>
          <w:color w:val="70AD47" w:themeColor="accent6"/>
        </w:rPr>
        <w:t>modèle tertiaire en v</w:t>
      </w:r>
      <w:r w:rsidRPr="005551A4">
        <w:rPr>
          <w:color w:val="70AD47" w:themeColor="accent6"/>
        </w:rPr>
        <w:t>ert</w:t>
      </w:r>
      <w:r>
        <w:t>), hors TVA et hors composante carbone. A la suite de chaque graphique, une explication des écarts observée est présentée, basée sur une comparaison détaillée des composantes des prix.</w:t>
      </w:r>
    </w:p>
    <w:p w14:paraId="5815CB74" w14:textId="77777777" w:rsidR="007174C9" w:rsidRDefault="00827A8B" w:rsidP="007174C9">
      <w:pPr>
        <w:jc w:val="both"/>
      </w:pPr>
      <w:r>
        <w:t xml:space="preserve">Tous les prix sont exprimés en </w:t>
      </w:r>
      <w:r w:rsidRPr="00827A8B">
        <w:rPr>
          <w:b/>
        </w:rPr>
        <w:t>€ constants 2015 / 100 kWh</w:t>
      </w:r>
      <w:r>
        <w:rPr>
          <w:rStyle w:val="Appelnotedebasdep"/>
          <w:b/>
        </w:rPr>
        <w:footnoteReference w:id="1"/>
      </w:r>
      <w:r w:rsidR="007174C9">
        <w:t xml:space="preserve">. </w:t>
      </w:r>
    </w:p>
    <w:p w14:paraId="3FFC1C97" w14:textId="70EACCF6" w:rsidR="00827A8B" w:rsidRDefault="007174C9" w:rsidP="007174C9">
      <w:pPr>
        <w:jc w:val="both"/>
      </w:pPr>
      <w:r>
        <w:t>Pour le cadrage des années historiques, il faut noter que l</w:t>
      </w:r>
      <w:r w:rsidRPr="007174C9">
        <w:t>es prix</w:t>
      </w:r>
      <w:r>
        <w:t xml:space="preserve"> de la base de données Pégase comprennent la</w:t>
      </w:r>
      <w:r w:rsidRPr="007174C9">
        <w:t xml:space="preserve"> TVA </w:t>
      </w:r>
      <w:commentRangeStart w:id="1"/>
      <w:r w:rsidRPr="007174C9">
        <w:t>pour le résidentiel</w:t>
      </w:r>
      <w:commentRangeEnd w:id="1"/>
      <w:r w:rsidR="00DF0161">
        <w:rPr>
          <w:rStyle w:val="Marquedecommentaire"/>
        </w:rPr>
        <w:commentReference w:id="1"/>
      </w:r>
      <w:r w:rsidRPr="007174C9">
        <w:t xml:space="preserve">, mais </w:t>
      </w:r>
      <w:r>
        <w:t xml:space="preserve">sont donnés hors </w:t>
      </w:r>
      <w:r w:rsidRPr="007174C9">
        <w:t xml:space="preserve">TVA </w:t>
      </w:r>
      <w:commentRangeStart w:id="2"/>
      <w:r w:rsidRPr="007174C9">
        <w:t xml:space="preserve">pour le tertiaire </w:t>
      </w:r>
      <w:commentRangeEnd w:id="2"/>
      <w:r w:rsidR="00DF0161">
        <w:rPr>
          <w:rStyle w:val="Marquedecommentaire"/>
        </w:rPr>
        <w:commentReference w:id="2"/>
      </w:r>
      <w:r w:rsidRPr="007174C9">
        <w:t>(sauf pour le fioul ou le fioul domestique est pris en compte).</w:t>
      </w:r>
    </w:p>
    <w:p w14:paraId="7AC5DB98" w14:textId="6E74E92F" w:rsidR="00D729A0" w:rsidRPr="00D729A0" w:rsidRDefault="00D729A0" w:rsidP="00D729A0">
      <w:pPr>
        <w:jc w:val="both"/>
      </w:pPr>
      <w:r>
        <w:t>A noter que les prix des énergies évoluent selon le TCAM donné par le cadrage de la CE, mais qu’on ne retrouve pas forcément les valeurs des prix des énergies brutes (celles-ci sont calculées par solde des autres dimensions du prix par rapport au prix TTC de Pégase en référence 2015,</w:t>
      </w:r>
      <w:r w:rsidRPr="00D729A0">
        <w:t xml:space="preserve"> </w:t>
      </w:r>
      <w:r w:rsidRPr="00D729A0">
        <w:rPr>
          <w:highlight w:val="yellow"/>
        </w:rPr>
        <w:t>conformément à une note sur la décomposition des prix</w:t>
      </w:r>
      <w:r>
        <w:t>)</w:t>
      </w:r>
      <w:r w:rsidRPr="00D729A0">
        <w:t>.</w:t>
      </w:r>
    </w:p>
    <w:p w14:paraId="04A728C7" w14:textId="508CB437" w:rsidR="00900474" w:rsidRDefault="00900474" w:rsidP="007174C9">
      <w:pPr>
        <w:jc w:val="both"/>
      </w:pPr>
    </w:p>
    <w:p w14:paraId="2793E23E" w14:textId="58E81848" w:rsidR="00FD587B" w:rsidRPr="00900474" w:rsidRDefault="00900474" w:rsidP="007174C9">
      <w:pPr>
        <w:pStyle w:val="Paragraphedeliste"/>
        <w:numPr>
          <w:ilvl w:val="0"/>
          <w:numId w:val="9"/>
        </w:numPr>
        <w:jc w:val="both"/>
        <w:rPr>
          <w:i/>
          <w:u w:val="single"/>
        </w:rPr>
      </w:pPr>
      <w:r>
        <w:rPr>
          <w:i/>
          <w:u w:val="single"/>
        </w:rPr>
        <w:t>P</w:t>
      </w:r>
      <w:r w:rsidR="00FD587B" w:rsidRPr="00900474">
        <w:rPr>
          <w:i/>
          <w:u w:val="single"/>
        </w:rPr>
        <w:t>rix du fioul</w:t>
      </w:r>
    </w:p>
    <w:p w14:paraId="32FEC390" w14:textId="0C669B45" w:rsidR="00364C1C" w:rsidRDefault="00FD587B" w:rsidP="007174C9">
      <w:pPr>
        <w:jc w:val="both"/>
      </w:pPr>
      <w:r>
        <w:rPr>
          <w:noProof/>
          <w:lang w:eastAsia="fr-FR"/>
        </w:rPr>
        <w:lastRenderedPageBreak/>
        <w:drawing>
          <wp:inline distT="0" distB="0" distL="0" distR="0" wp14:anchorId="2C2501E2" wp14:editId="780A0EAA">
            <wp:extent cx="5760720" cy="2918460"/>
            <wp:effectExtent l="0" t="0" r="11430" b="1524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5F5951" w14:textId="3579386A" w:rsidR="007F2F3C" w:rsidRDefault="007F2F3C" w:rsidP="007174C9">
      <w:pPr>
        <w:jc w:val="both"/>
      </w:pPr>
      <w:r w:rsidRPr="007F2F3C">
        <w:rPr>
          <w:b/>
          <w:u w:val="single"/>
        </w:rPr>
        <w:t>Constat</w:t>
      </w:r>
      <w:r>
        <w:t> : le prix du fioul est relativement proche pour les deux modèles pour l’année 2015 du cadrage (1€/100kWh d’écart) et l’année 2020, mais l’écart observé s’accroît légèrement au cours du temps pour atteindre 2,4€/100kWh en 2050.</w:t>
      </w:r>
    </w:p>
    <w:p w14:paraId="72A14586" w14:textId="77777777" w:rsidR="00364C1C" w:rsidRPr="007F2F3C" w:rsidRDefault="00364C1C" w:rsidP="007174C9">
      <w:pPr>
        <w:jc w:val="both"/>
        <w:rPr>
          <w:b/>
          <w:u w:val="single"/>
        </w:rPr>
      </w:pPr>
      <w:r w:rsidRPr="007F2F3C">
        <w:rPr>
          <w:b/>
          <w:u w:val="single"/>
        </w:rPr>
        <w:t>Hypothèses expliquant l’écart </w:t>
      </w:r>
      <w:proofErr w:type="spellStart"/>
      <w:r w:rsidRPr="007F2F3C">
        <w:rPr>
          <w:b/>
          <w:u w:val="single"/>
        </w:rPr>
        <w:t>Res</w:t>
      </w:r>
      <w:proofErr w:type="spellEnd"/>
      <w:r w:rsidRPr="007F2F3C">
        <w:rPr>
          <w:b/>
          <w:u w:val="single"/>
        </w:rPr>
        <w:t>/Ter :</w:t>
      </w:r>
    </w:p>
    <w:p w14:paraId="3BD2D79D" w14:textId="438B82DF" w:rsidR="00364C1C" w:rsidRDefault="00364C1C" w:rsidP="007174C9">
      <w:pPr>
        <w:pStyle w:val="Paragraphedeliste"/>
        <w:numPr>
          <w:ilvl w:val="0"/>
          <w:numId w:val="7"/>
        </w:numPr>
        <w:jc w:val="both"/>
      </w:pPr>
      <w:r>
        <w:t xml:space="preserve">Le prix du pétrole brut n’est pas au même niveau </w:t>
      </w:r>
      <w:r w:rsidR="00900474">
        <w:t>pour l’année de</w:t>
      </w:r>
      <w:r>
        <w:t xml:space="preserve"> cadrage 2015 : il est plus élevé dans le modèle tertiaire, dans lequel il représente 75% du HTT, tandis qu’il est calculé </w:t>
      </w:r>
      <w:commentRangeStart w:id="3"/>
      <w:r>
        <w:t xml:space="preserve">par solde </w:t>
      </w:r>
      <w:commentRangeEnd w:id="3"/>
      <w:r w:rsidR="00DF0161">
        <w:rPr>
          <w:rStyle w:val="Marquedecommentaire"/>
        </w:rPr>
        <w:commentReference w:id="3"/>
      </w:r>
      <w:r>
        <w:t xml:space="preserve">dans </w:t>
      </w:r>
      <w:proofErr w:type="spellStart"/>
      <w:r>
        <w:t>Menfis</w:t>
      </w:r>
      <w:proofErr w:type="spellEnd"/>
      <w:r>
        <w:t>. Les prix de base issus de la base Pégase 2015 ont 1€</w:t>
      </w:r>
      <w:r w:rsidR="00900474">
        <w:t>/100 kWh</w:t>
      </w:r>
      <w:r>
        <w:t xml:space="preserve"> d’écart. (7,08 pour </w:t>
      </w:r>
      <w:proofErr w:type="spellStart"/>
      <w:r>
        <w:t>Menfis</w:t>
      </w:r>
      <w:proofErr w:type="spellEnd"/>
      <w:r>
        <w:t xml:space="preserve">, 8,02 pour le modèle tertiaire). </w:t>
      </w:r>
      <w:r w:rsidR="00900474">
        <w:t>En appliquant</w:t>
      </w:r>
      <w:r>
        <w:t xml:space="preserve"> le taux de croissance </w:t>
      </w:r>
      <w:r w:rsidR="00900474">
        <w:t xml:space="preserve">du prix du pétrole brut, issu </w:t>
      </w:r>
      <w:r>
        <w:t>du cadrage de la co</w:t>
      </w:r>
      <w:r w:rsidR="00900474">
        <w:t>mmission européenne</w:t>
      </w:r>
      <w:r>
        <w:t>, l’écart s’accroit au cours du temps.</w:t>
      </w:r>
    </w:p>
    <w:p w14:paraId="7064DC7D" w14:textId="2B2DFC1B" w:rsidR="00364C1C" w:rsidRDefault="00364C1C" w:rsidP="007174C9">
      <w:pPr>
        <w:pStyle w:val="Paragraphedeliste"/>
        <w:numPr>
          <w:ilvl w:val="0"/>
          <w:numId w:val="7"/>
        </w:numPr>
        <w:jc w:val="both"/>
      </w:pPr>
      <w:r>
        <w:t>Autre différence moins marqué</w:t>
      </w:r>
      <w:r w:rsidR="007F2F3C">
        <w:t>e : la taxe carbone est prise en compte différemment dans les deux modèles. Elle est i</w:t>
      </w:r>
      <w:r>
        <w:t xml:space="preserve">ntégrée dans la TICPE dans </w:t>
      </w:r>
      <w:proofErr w:type="spellStart"/>
      <w:r>
        <w:t>Menfis</w:t>
      </w:r>
      <w:proofErr w:type="spellEnd"/>
      <w:r w:rsidR="007F2F3C">
        <w:t xml:space="preserve">, tandis qu’elle </w:t>
      </w:r>
      <w:commentRangeStart w:id="4"/>
      <w:r w:rsidR="007F2F3C">
        <w:t>est ajoutée directement dans la modélisation pour le tertiaire</w:t>
      </w:r>
      <w:commentRangeEnd w:id="4"/>
      <w:r w:rsidR="00DF0161">
        <w:rPr>
          <w:rStyle w:val="Marquedecommentaire"/>
        </w:rPr>
        <w:commentReference w:id="4"/>
      </w:r>
      <w:r w:rsidR="007F2F3C">
        <w:t>. Ainsi, dans</w:t>
      </w:r>
      <w:r>
        <w:t xml:space="preserve"> le modèle tertiaire </w:t>
      </w:r>
      <w:r w:rsidR="007F2F3C">
        <w:t>la TICPE (qui ne prends donc pas en compte la composante carbone) est de 0</w:t>
      </w:r>
      <w:r>
        <w:t>,76</w:t>
      </w:r>
      <w:r w:rsidR="007F2F3C">
        <w:t xml:space="preserve"> €/100kWh</w:t>
      </w:r>
      <w:r>
        <w:t xml:space="preserve"> en 2015 </w:t>
      </w:r>
      <w:r w:rsidR="007F2F3C">
        <w:t>puis</w:t>
      </w:r>
      <w:r>
        <w:t xml:space="preserve"> </w:t>
      </w:r>
      <w:r w:rsidR="007F2F3C">
        <w:t>stable à un niveau</w:t>
      </w:r>
      <w:r>
        <w:t xml:space="preserve"> </w:t>
      </w:r>
      <w:r w:rsidR="007F2F3C">
        <w:t xml:space="preserve">de </w:t>
      </w:r>
      <w:r>
        <w:t>0,97</w:t>
      </w:r>
      <w:r w:rsidR="007F2F3C">
        <w:t xml:space="preserve"> €/100kWh</w:t>
      </w:r>
      <w:r>
        <w:t xml:space="preserve"> à partir de 2020. </w:t>
      </w:r>
      <w:r w:rsidR="007F2F3C">
        <w:t>Dans</w:t>
      </w:r>
      <w:r>
        <w:t xml:space="preserve"> </w:t>
      </w:r>
      <w:proofErr w:type="spellStart"/>
      <w:r>
        <w:t>Menfis</w:t>
      </w:r>
      <w:proofErr w:type="spellEnd"/>
      <w:r>
        <w:t xml:space="preserve">, la part </w:t>
      </w:r>
      <w:r w:rsidR="007F2F3C">
        <w:t xml:space="preserve">de la TICPE, </w:t>
      </w:r>
      <w:r w:rsidR="007F2F3C" w:rsidRPr="007F2F3C">
        <w:rPr>
          <w:i/>
        </w:rPr>
        <w:t>hors composante carbone</w:t>
      </w:r>
      <w:r w:rsidR="007F2F3C">
        <w:t>,</w:t>
      </w:r>
      <w:r>
        <w:t xml:space="preserve"> est d’environ 0,30 </w:t>
      </w:r>
      <w:r w:rsidR="007F2F3C">
        <w:t xml:space="preserve">€/100kWh </w:t>
      </w:r>
      <w:r>
        <w:t>sur toute la période</w:t>
      </w:r>
      <w:ins w:id="5" w:author="NAULEAU Marie-Laure" w:date="2017-11-24T16:17:00Z">
        <w:r w:rsidR="00DF0161">
          <w:t xml:space="preserve"> (part estimée en comparant les niveaux de TICPE sur 2014-2016 et les valeurs de la CC)</w:t>
        </w:r>
      </w:ins>
      <w:r>
        <w:t>.</w:t>
      </w:r>
    </w:p>
    <w:p w14:paraId="108F36DA" w14:textId="77777777" w:rsidR="00FD587B" w:rsidRDefault="00FD587B" w:rsidP="007174C9">
      <w:pPr>
        <w:jc w:val="both"/>
      </w:pPr>
    </w:p>
    <w:p w14:paraId="49D9E65B" w14:textId="25518117" w:rsidR="00FD587B" w:rsidRPr="00900474" w:rsidRDefault="00FD587B" w:rsidP="007174C9">
      <w:pPr>
        <w:pStyle w:val="Paragraphedeliste"/>
        <w:numPr>
          <w:ilvl w:val="0"/>
          <w:numId w:val="9"/>
        </w:numPr>
        <w:jc w:val="both"/>
        <w:rPr>
          <w:i/>
          <w:u w:val="single"/>
        </w:rPr>
      </w:pPr>
      <w:r w:rsidRPr="00900474">
        <w:rPr>
          <w:i/>
          <w:u w:val="single"/>
        </w:rPr>
        <w:t>Prix du gaz</w:t>
      </w:r>
    </w:p>
    <w:p w14:paraId="74FF7E3E" w14:textId="08A7A8F8" w:rsidR="00364C1C" w:rsidRDefault="00FD587B" w:rsidP="007174C9">
      <w:pPr>
        <w:jc w:val="both"/>
      </w:pPr>
      <w:r>
        <w:rPr>
          <w:noProof/>
          <w:lang w:eastAsia="fr-FR"/>
        </w:rPr>
        <w:lastRenderedPageBreak/>
        <w:drawing>
          <wp:inline distT="0" distB="0" distL="0" distR="0" wp14:anchorId="2309FA8D" wp14:editId="59866B54">
            <wp:extent cx="5760720" cy="2771775"/>
            <wp:effectExtent l="0" t="0" r="11430" b="952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EEF7E6" w14:textId="1F549E1A" w:rsidR="007F2F3C" w:rsidRPr="007F2F3C" w:rsidRDefault="007F2F3C" w:rsidP="007174C9">
      <w:pPr>
        <w:jc w:val="both"/>
      </w:pPr>
      <w:r w:rsidRPr="007F2F3C">
        <w:rPr>
          <w:b/>
          <w:u w:val="single"/>
        </w:rPr>
        <w:t xml:space="preserve">Constat : </w:t>
      </w:r>
      <w:r>
        <w:t xml:space="preserve"> le prix du gaz a des valeurs historiques un peu éloignées (2€/100kWh d’écart en 2009), mais l’écart se réduit au cours du temps à environ 1€/100kWh et connaît une évolution </w:t>
      </w:r>
      <w:r w:rsidR="00827A8B">
        <w:t>similaire dans les deux modèles.</w:t>
      </w:r>
    </w:p>
    <w:p w14:paraId="089B1347" w14:textId="06760D75" w:rsidR="00364C1C" w:rsidRPr="006210CD" w:rsidRDefault="00364C1C" w:rsidP="007174C9">
      <w:pPr>
        <w:jc w:val="both"/>
        <w:rPr>
          <w:b/>
          <w:u w:val="single"/>
        </w:rPr>
      </w:pPr>
      <w:r w:rsidRPr="006210CD">
        <w:rPr>
          <w:b/>
          <w:u w:val="single"/>
        </w:rPr>
        <w:t xml:space="preserve">Hypothèses expliquant l’écart </w:t>
      </w:r>
      <w:proofErr w:type="spellStart"/>
      <w:r w:rsidRPr="006210CD">
        <w:rPr>
          <w:b/>
          <w:u w:val="single"/>
        </w:rPr>
        <w:t>Res</w:t>
      </w:r>
      <w:proofErr w:type="spellEnd"/>
      <w:r w:rsidRPr="006210CD">
        <w:rPr>
          <w:b/>
          <w:u w:val="single"/>
        </w:rPr>
        <w:t xml:space="preserve">/Ter : </w:t>
      </w:r>
    </w:p>
    <w:p w14:paraId="5BC36B0F" w14:textId="4D34BE78" w:rsidR="00827A8B" w:rsidRPr="00827A8B" w:rsidRDefault="00827A8B" w:rsidP="007174C9">
      <w:pPr>
        <w:pStyle w:val="Paragraphedeliste"/>
        <w:numPr>
          <w:ilvl w:val="0"/>
          <w:numId w:val="7"/>
        </w:numPr>
        <w:jc w:val="both"/>
        <w:rPr>
          <w:highlight w:val="yellow"/>
        </w:rPr>
      </w:pPr>
      <w:r w:rsidRPr="00AF764B">
        <w:t>L’écart</w:t>
      </w:r>
      <w:r w:rsidRPr="006210CD">
        <w:t xml:space="preserve"> observé dans les valeurs historiques peut être expliqué par le fait que des valeurs historiques </w:t>
      </w:r>
      <w:r w:rsidR="006210CD" w:rsidRPr="006210CD">
        <w:t xml:space="preserve">n’aient pas été calculées de la même manière : </w:t>
      </w:r>
      <w:r w:rsidRPr="006210CD">
        <w:t xml:space="preserve">Pégase </w:t>
      </w:r>
      <w:r w:rsidR="006210CD" w:rsidRPr="006210CD">
        <w:t>a été pris comme source</w:t>
      </w:r>
      <w:r w:rsidRPr="006210CD">
        <w:t xml:space="preserve"> dans le modèle </w:t>
      </w:r>
      <w:proofErr w:type="spellStart"/>
      <w:r w:rsidRPr="006210CD">
        <w:t>Menfis</w:t>
      </w:r>
      <w:proofErr w:type="spellEnd"/>
      <w:r w:rsidRPr="006210CD">
        <w:t xml:space="preserve">, </w:t>
      </w:r>
      <w:r w:rsidRPr="00827A8B">
        <w:rPr>
          <w:highlight w:val="yellow"/>
        </w:rPr>
        <w:t xml:space="preserve">tandis que </w:t>
      </w:r>
      <w:r w:rsidR="006210CD">
        <w:rPr>
          <w:highlight w:val="yellow"/>
        </w:rPr>
        <w:t>le modèle tertiaire a appliqué une formule (sur quelles données ?)</w:t>
      </w:r>
      <w:r w:rsidRPr="00827A8B">
        <w:rPr>
          <w:highlight w:val="yellow"/>
        </w:rPr>
        <w:t>.</w:t>
      </w:r>
    </w:p>
    <w:p w14:paraId="2C03D091" w14:textId="617B0E35" w:rsidR="00364C1C" w:rsidRDefault="00364C1C" w:rsidP="007174C9">
      <w:pPr>
        <w:pStyle w:val="Paragraphedeliste"/>
        <w:numPr>
          <w:ilvl w:val="0"/>
          <w:numId w:val="7"/>
        </w:numPr>
        <w:jc w:val="both"/>
      </w:pPr>
      <w:r>
        <w:t xml:space="preserve">L’approvisionnement en gaz pour le tertiaire revient moins cher car s’effectue en plus grandes quantités. Ainsi, l’écart entre les prix est induit par les hypothèses : </w:t>
      </w:r>
      <w:commentRangeStart w:id="6"/>
      <w:r>
        <w:t xml:space="preserve">le transport/stockage/distribution et la commercialisation représentent dans le tertiaire la moitié de la valeur utilisée pour les particuliers. </w:t>
      </w:r>
      <w:commentRangeEnd w:id="6"/>
      <w:r w:rsidR="00DF0161">
        <w:rPr>
          <w:rStyle w:val="Marquedecommentaire"/>
        </w:rPr>
        <w:commentReference w:id="6"/>
      </w:r>
    </w:p>
    <w:p w14:paraId="228315A7" w14:textId="4E7E56AB" w:rsidR="00364C1C" w:rsidRDefault="00364C1C" w:rsidP="007174C9">
      <w:pPr>
        <w:pStyle w:val="Paragraphedeliste"/>
        <w:numPr>
          <w:ilvl w:val="0"/>
          <w:numId w:val="7"/>
        </w:numPr>
        <w:jc w:val="both"/>
      </w:pPr>
      <w:r>
        <w:t>Une légère différence sur la TICGN révèle l’intérêt de la prise en compte de la composante carbone</w:t>
      </w:r>
      <w:r w:rsidR="00827A8B">
        <w:t xml:space="preserve"> (CC)</w:t>
      </w:r>
      <w:r>
        <w:t xml:space="preserve"> dans cette taxe. </w:t>
      </w:r>
      <w:r w:rsidR="00CA12D5">
        <w:t>(Remarquons qu’</w:t>
      </w:r>
      <w:r>
        <w:t>elle est de 0,26</w:t>
      </w:r>
      <w:r w:rsidR="00827A8B">
        <w:t>€/100kWh</w:t>
      </w:r>
      <w:r>
        <w:t xml:space="preserve"> dans le modèle tertiaire tandis que la CC est ajoutée à la fin de la simulation</w:t>
      </w:r>
      <w:r w:rsidR="00CA12D5">
        <w:t>, et de 0,29</w:t>
      </w:r>
      <w:r w:rsidR="00827A8B">
        <w:t>€/100kWh</w:t>
      </w:r>
      <w:r w:rsidR="00CA12D5">
        <w:t xml:space="preserve"> dans </w:t>
      </w:r>
      <w:proofErr w:type="spellStart"/>
      <w:r w:rsidR="00CA12D5">
        <w:t>Menfis</w:t>
      </w:r>
      <w:proofErr w:type="spellEnd"/>
      <w:r w:rsidR="00CA12D5">
        <w:t xml:space="preserve">, alors qu’elle comprend la composante carbone. Cela crée une différence de champs qu’il pourrait être intéressant de clarifier). </w:t>
      </w:r>
    </w:p>
    <w:p w14:paraId="03F1F59D" w14:textId="313CF524" w:rsidR="00CA12D5" w:rsidRDefault="00CA12D5" w:rsidP="007174C9">
      <w:pPr>
        <w:jc w:val="both"/>
      </w:pPr>
    </w:p>
    <w:p w14:paraId="0A952E3D" w14:textId="23026A44" w:rsidR="00FD587B" w:rsidRPr="00900474" w:rsidRDefault="00FD587B" w:rsidP="007174C9">
      <w:pPr>
        <w:pStyle w:val="Paragraphedeliste"/>
        <w:numPr>
          <w:ilvl w:val="0"/>
          <w:numId w:val="9"/>
        </w:numPr>
        <w:jc w:val="both"/>
        <w:rPr>
          <w:i/>
          <w:u w:val="single"/>
        </w:rPr>
      </w:pPr>
      <w:r w:rsidRPr="00900474">
        <w:rPr>
          <w:i/>
          <w:u w:val="single"/>
        </w:rPr>
        <w:t>Prix de l’électricité</w:t>
      </w:r>
    </w:p>
    <w:p w14:paraId="5510F111" w14:textId="32F1234B" w:rsidR="00364C1C" w:rsidRDefault="00FD587B" w:rsidP="007174C9">
      <w:pPr>
        <w:jc w:val="both"/>
      </w:pPr>
      <w:r>
        <w:rPr>
          <w:noProof/>
          <w:lang w:eastAsia="fr-FR"/>
        </w:rPr>
        <w:lastRenderedPageBreak/>
        <w:drawing>
          <wp:inline distT="0" distB="0" distL="0" distR="0" wp14:anchorId="67E3BC7A" wp14:editId="5CC4BF80">
            <wp:extent cx="5760720" cy="2933700"/>
            <wp:effectExtent l="0" t="0" r="1143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5EB78" w14:textId="56FFBC9F" w:rsidR="00827A8B" w:rsidRPr="00827A8B" w:rsidRDefault="00827A8B" w:rsidP="007174C9">
      <w:pPr>
        <w:jc w:val="both"/>
      </w:pPr>
      <w:r>
        <w:rPr>
          <w:b/>
          <w:u w:val="single"/>
        </w:rPr>
        <w:t>Constats </w:t>
      </w:r>
      <w:r w:rsidRPr="00827A8B">
        <w:rPr>
          <w:b/>
        </w:rPr>
        <w:t xml:space="preserve">: </w:t>
      </w:r>
      <w:r w:rsidRPr="00827A8B">
        <w:t>les</w:t>
      </w:r>
      <w:r>
        <w:t xml:space="preserve"> prix de l’électricité connaissent une évolution semblable, avec un écart de 2€/100kWh qui reste le même de 2015 à 2050.</w:t>
      </w:r>
    </w:p>
    <w:p w14:paraId="05FCF006" w14:textId="5D7E2533" w:rsidR="00364C1C" w:rsidRPr="00304D67" w:rsidRDefault="00364C1C" w:rsidP="007174C9">
      <w:pPr>
        <w:jc w:val="both"/>
        <w:rPr>
          <w:b/>
          <w:u w:val="single"/>
        </w:rPr>
      </w:pPr>
      <w:commentRangeStart w:id="7"/>
      <w:r>
        <w:rPr>
          <w:b/>
          <w:u w:val="single"/>
        </w:rPr>
        <w:t>Hypothèses expliquant l’é</w:t>
      </w:r>
      <w:r w:rsidRPr="00304D67">
        <w:rPr>
          <w:b/>
          <w:u w:val="single"/>
        </w:rPr>
        <w:t>cart </w:t>
      </w:r>
      <w:proofErr w:type="spellStart"/>
      <w:r>
        <w:rPr>
          <w:b/>
          <w:u w:val="single"/>
        </w:rPr>
        <w:t>Res</w:t>
      </w:r>
      <w:proofErr w:type="spellEnd"/>
      <w:r>
        <w:rPr>
          <w:b/>
          <w:u w:val="single"/>
        </w:rPr>
        <w:t xml:space="preserve">/Ter </w:t>
      </w:r>
      <w:r w:rsidRPr="00304D67">
        <w:rPr>
          <w:b/>
          <w:u w:val="single"/>
        </w:rPr>
        <w:t>:</w:t>
      </w:r>
    </w:p>
    <w:p w14:paraId="71D4C363" w14:textId="531C6122" w:rsidR="00364C1C" w:rsidRDefault="00827A8B" w:rsidP="007174C9">
      <w:pPr>
        <w:pStyle w:val="Paragraphedeliste"/>
        <w:numPr>
          <w:ilvl w:val="0"/>
          <w:numId w:val="7"/>
        </w:numPr>
        <w:jc w:val="both"/>
      </w:pPr>
      <w:r>
        <w:t xml:space="preserve">Par hypothèse, la </w:t>
      </w:r>
      <w:r w:rsidR="00364C1C">
        <w:t xml:space="preserve">TURPE </w:t>
      </w:r>
      <w:r>
        <w:t xml:space="preserve">est </w:t>
      </w:r>
      <w:r w:rsidR="00364C1C">
        <w:t>inférieure de 1</w:t>
      </w:r>
      <w:r>
        <w:t>,</w:t>
      </w:r>
      <w:r w:rsidR="00364C1C">
        <w:t xml:space="preserve">1€ </w:t>
      </w:r>
      <w:r>
        <w:t>/100k</w:t>
      </w:r>
      <w:r w:rsidR="00364C1C">
        <w:t xml:space="preserve">Wh dans </w:t>
      </w:r>
      <w:r>
        <w:t>le modèle t</w:t>
      </w:r>
      <w:r w:rsidR="00364C1C">
        <w:t>ertiaire</w:t>
      </w:r>
      <w:r w:rsidR="00CA12D5">
        <w:t xml:space="preserve"> par rapport </w:t>
      </w:r>
      <w:r>
        <w:t>au prix pour les particuliers.</w:t>
      </w:r>
    </w:p>
    <w:p w14:paraId="4EB9EF9D" w14:textId="29417F65" w:rsidR="00827A8B" w:rsidRDefault="00827A8B" w:rsidP="007174C9">
      <w:pPr>
        <w:pStyle w:val="Paragraphedeliste"/>
        <w:numPr>
          <w:ilvl w:val="0"/>
          <w:numId w:val="7"/>
        </w:numPr>
        <w:jc w:val="both"/>
      </w:pPr>
      <w:r>
        <w:t>Les modèles n’ont pas la même hypothèse sur la TCFE (0,6 €/100kWh de différence).</w:t>
      </w:r>
      <w:r w:rsidR="00E3686D">
        <w:t xml:space="preserve"> De manière plus large, il pourrait être intéressant de réfléchir à une méthode harmonisée de calcul de la TCFE (même si sa part dans le prix reste faible). </w:t>
      </w:r>
    </w:p>
    <w:p w14:paraId="0A589292" w14:textId="3027C86E" w:rsidR="00364C1C" w:rsidRDefault="00827A8B" w:rsidP="007174C9">
      <w:pPr>
        <w:pStyle w:val="Paragraphedeliste"/>
        <w:numPr>
          <w:ilvl w:val="0"/>
          <w:numId w:val="7"/>
        </w:numPr>
        <w:jc w:val="both"/>
      </w:pPr>
      <w:r>
        <w:t xml:space="preserve">On observe également une </w:t>
      </w:r>
      <w:r w:rsidR="00364C1C">
        <w:t xml:space="preserve">CTA un peu plus faible dans </w:t>
      </w:r>
      <w:r>
        <w:t>le modèle t</w:t>
      </w:r>
      <w:r w:rsidR="00364C1C">
        <w:t>ertiaire, car proportionnelle</w:t>
      </w:r>
      <w:r w:rsidR="00CA12D5">
        <w:t xml:space="preserve"> : </w:t>
      </w:r>
      <w:r>
        <w:t xml:space="preserve">la </w:t>
      </w:r>
      <w:r w:rsidR="00CA12D5">
        <w:t xml:space="preserve">différence </w:t>
      </w:r>
      <w:r>
        <w:t xml:space="preserve">est </w:t>
      </w:r>
      <w:r w:rsidR="00CA12D5">
        <w:t>de l’ordre de 0,10€</w:t>
      </w:r>
      <w:r>
        <w:t>/100kWh.</w:t>
      </w:r>
      <w:commentRangeEnd w:id="7"/>
      <w:r w:rsidR="00DF0161">
        <w:rPr>
          <w:rStyle w:val="Marquedecommentaire"/>
        </w:rPr>
        <w:commentReference w:id="7"/>
      </w:r>
    </w:p>
    <w:p w14:paraId="4CE6F0BD" w14:textId="77777777" w:rsidR="00FD587B" w:rsidRDefault="00FD587B" w:rsidP="007174C9">
      <w:pPr>
        <w:jc w:val="both"/>
      </w:pPr>
    </w:p>
    <w:p w14:paraId="0BBD6B74" w14:textId="1BD74F4E" w:rsidR="00364C1C" w:rsidRPr="00900474" w:rsidRDefault="00FD587B" w:rsidP="007174C9">
      <w:pPr>
        <w:pStyle w:val="Paragraphedeliste"/>
        <w:numPr>
          <w:ilvl w:val="0"/>
          <w:numId w:val="9"/>
        </w:numPr>
        <w:jc w:val="both"/>
        <w:rPr>
          <w:i/>
          <w:u w:val="single"/>
        </w:rPr>
      </w:pPr>
      <w:r w:rsidRPr="00900474">
        <w:rPr>
          <w:i/>
          <w:u w:val="single"/>
        </w:rPr>
        <w:t>Prix de l’urbain</w:t>
      </w:r>
    </w:p>
    <w:p w14:paraId="7CCFFD75" w14:textId="7538044F" w:rsidR="00364C1C" w:rsidRDefault="00FD587B" w:rsidP="007174C9">
      <w:pPr>
        <w:jc w:val="both"/>
      </w:pPr>
      <w:r>
        <w:rPr>
          <w:noProof/>
          <w:lang w:eastAsia="fr-FR"/>
        </w:rPr>
        <w:drawing>
          <wp:inline distT="0" distB="0" distL="0" distR="0" wp14:anchorId="53FE558B" wp14:editId="7581F8FB">
            <wp:extent cx="5760720" cy="2657475"/>
            <wp:effectExtent l="0" t="0" r="11430" b="95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0A43A3" w14:textId="56C47886" w:rsidR="000C4449" w:rsidRDefault="000C4449" w:rsidP="007174C9">
      <w:pPr>
        <w:jc w:val="both"/>
      </w:pPr>
      <w:r w:rsidRPr="00E3686D">
        <w:rPr>
          <w:b/>
          <w:u w:val="single"/>
        </w:rPr>
        <w:lastRenderedPageBreak/>
        <w:t>Constat :</w:t>
      </w:r>
      <w:r>
        <w:t xml:space="preserve"> l’évolution du prix de l’urbain est très proche dans les deux modèles, ce qui aboutit au même prix en 2050, malgré une légère différence pour les valeurs historiques entre 2009 et 2015.</w:t>
      </w:r>
    </w:p>
    <w:p w14:paraId="1C52FAAB" w14:textId="5024B9AD" w:rsidR="008C64F0" w:rsidRDefault="00CA12D5" w:rsidP="007174C9">
      <w:pPr>
        <w:pStyle w:val="Paragraphedeliste"/>
        <w:numPr>
          <w:ilvl w:val="0"/>
          <w:numId w:val="7"/>
        </w:numPr>
        <w:jc w:val="both"/>
      </w:pPr>
      <w:r>
        <w:t>La même méthode ayant été appliquée pour le prix de l’urbain, les différences observées sont dues à une différence de calibrage sur les prix de base (le modèle tertiaire a pris pour référence l’</w:t>
      </w:r>
      <w:r w:rsidRPr="00CA12D5">
        <w:t>Enquête nationale sur les réseaux de chaleur et de froid</w:t>
      </w:r>
      <w:r>
        <w:t xml:space="preserve">, et </w:t>
      </w:r>
      <w:proofErr w:type="spellStart"/>
      <w:r w:rsidRPr="00022423">
        <w:rPr>
          <w:highlight w:val="cyan"/>
        </w:rPr>
        <w:t>Menfis</w:t>
      </w:r>
      <w:proofErr w:type="spellEnd"/>
      <w:r w:rsidRPr="00022423">
        <w:rPr>
          <w:highlight w:val="cyan"/>
        </w:rPr>
        <w:t xml:space="preserve"> Pégase pour les valeurs historiques, le rapport Amorce </w:t>
      </w:r>
      <w:proofErr w:type="spellStart"/>
      <w:r w:rsidRPr="00022423">
        <w:rPr>
          <w:highlight w:val="cyan"/>
        </w:rPr>
        <w:t>Compétivité</w:t>
      </w:r>
      <w:proofErr w:type="spellEnd"/>
      <w:r w:rsidRPr="00022423">
        <w:rPr>
          <w:highlight w:val="cyan"/>
        </w:rPr>
        <w:t xml:space="preserve"> 2016 pour les projections, et SNCU pour le mix énergétique pour 2005-2016 (ensuite les hypothèses PPE et DGEC</w:t>
      </w:r>
      <w:r>
        <w:t xml:space="preserve">)). </w:t>
      </w:r>
    </w:p>
    <w:p w14:paraId="2BF3F073" w14:textId="007CEEE2" w:rsidR="00CC76CA" w:rsidRDefault="00CC76CA" w:rsidP="00CC76CA">
      <w:pPr>
        <w:jc w:val="both"/>
        <w:rPr>
          <w:ins w:id="8" w:author="NAULEAU Marie-Laure" w:date="2017-11-24T16:42:00Z"/>
        </w:rPr>
      </w:pPr>
    </w:p>
    <w:p w14:paraId="2B0150B8" w14:textId="4EB86A57" w:rsidR="009E7F7A" w:rsidRDefault="009E7F7A" w:rsidP="00CC76CA">
      <w:pPr>
        <w:jc w:val="both"/>
        <w:rPr>
          <w:ins w:id="9" w:author="NAULEAU Marie-Laure" w:date="2017-11-24T16:42:00Z"/>
        </w:rPr>
      </w:pPr>
      <w:ins w:id="10" w:author="NAULEAU Marie-Laure" w:date="2017-11-24T16:42:00Z">
        <w:r>
          <w:t>Détail sur construction du prix (</w:t>
        </w:r>
        <w:proofErr w:type="spellStart"/>
        <w:r>
          <w:t>Menfis</w:t>
        </w:r>
        <w:proofErr w:type="spellEnd"/>
        <w:r>
          <w:t>)</w:t>
        </w:r>
      </w:ins>
    </w:p>
    <w:p w14:paraId="5A789AA6" w14:textId="77777777" w:rsidR="009E7F7A" w:rsidRDefault="009E7F7A" w:rsidP="009E7F7A">
      <w:pPr>
        <w:rPr>
          <w:ins w:id="11" w:author="NAULEAU Marie-Laure" w:date="2017-11-24T16:42:00Z"/>
        </w:rPr>
      </w:pPr>
      <w:bookmarkStart w:id="12" w:name="_GoBack"/>
      <w:bookmarkEnd w:id="12"/>
      <w:ins w:id="13" w:author="NAULEAU Marie-Laure" w:date="2017-11-24T16:42:00Z">
        <w:r>
          <w:t xml:space="preserve">Le prix du chauffage urbain est composé d’une part variable et d’une part fixe. </w:t>
        </w:r>
        <w:r w:rsidRPr="00C36714">
          <w:t>La part fixe est indexée sur le coût de la vie et peut donc être maintenue constante dans les modèles sectoriels à coût constant. La part variable</w:t>
        </w:r>
        <w:r>
          <w:t xml:space="preserve"> est indexée sur les prix </w:t>
        </w:r>
        <w:r w:rsidRPr="00FE3A88">
          <w:t>des différents approvisionnements ((</w:t>
        </w:r>
        <w:proofErr w:type="spellStart"/>
        <w:r w:rsidRPr="00FE3A88">
          <w:t>i.e</w:t>
        </w:r>
        <w:proofErr w:type="spellEnd"/>
        <w:r w:rsidRPr="00FE3A88">
          <w:t xml:space="preserve"> gaz, biomasse, chaleur produite des déchets </w:t>
        </w:r>
        <w:proofErr w:type="spellStart"/>
        <w:r w:rsidRPr="00FE3A88">
          <w:t>etc</w:t>
        </w:r>
        <w:proofErr w:type="spellEnd"/>
        <w:r w:rsidRPr="00FE3A88">
          <w:t xml:space="preserve"> …).</w:t>
        </w:r>
        <w:r>
          <w:t xml:space="preserve"> Les hypothèses sur les prix du gaz et de la biomasse sont fournis par le cadrage macro-économique et le coût d’approvisionnement de la chaleur des UIOM est considéré constant. Les hypothèses sur le mix énergétique de la chaleur proviennent de la PPE 2016 et d’hypothèses complémentaires de la DGEC (</w:t>
        </w:r>
        <w:proofErr w:type="spellStart"/>
        <w:r>
          <w:t>cf</w:t>
        </w:r>
        <w:proofErr w:type="spellEnd"/>
        <w:r>
          <w:t xml:space="preserve"> tableau ci-dessous). Le mix 2023 (horizon de la PPE) est maintenu constant jusqu’en 2050. Sur La TVA est de 5.5% sur part fixe et, sur la part variable, 5.5% si la part d’ENR&amp;R excède 50%, 20% sinon. NB : l’ETS joue pour les grosses chaufferies mais n’est pas pris en compte dans l’AME 2018.</w:t>
        </w:r>
      </w:ins>
    </w:p>
    <w:p w14:paraId="5FD1AF97" w14:textId="77777777" w:rsidR="009E7F7A" w:rsidRDefault="009E7F7A" w:rsidP="009E7F7A">
      <w:pPr>
        <w:rPr>
          <w:ins w:id="14" w:author="NAULEAU Marie-Laure" w:date="2017-11-24T16:42:00Z"/>
        </w:rPr>
      </w:pPr>
    </w:p>
    <w:p w14:paraId="0A4A132B" w14:textId="77777777" w:rsidR="009E7F7A" w:rsidRDefault="009E7F7A" w:rsidP="009E7F7A">
      <w:pPr>
        <w:rPr>
          <w:ins w:id="15" w:author="NAULEAU Marie-Laure" w:date="2017-11-24T16:42:00Z"/>
        </w:rPr>
      </w:pPr>
      <w:ins w:id="16" w:author="NAULEAU Marie-Laure" w:date="2017-11-24T16:42:00Z">
        <w:r w:rsidRPr="00852F2C">
          <w:rPr>
            <w:noProof/>
            <w:lang w:eastAsia="fr-FR"/>
          </w:rPr>
          <w:drawing>
            <wp:inline distT="0" distB="0" distL="0" distR="0" wp14:anchorId="56CE0DE5" wp14:editId="39F7E9A7">
              <wp:extent cx="5760720" cy="185047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850477"/>
                      </a:xfrm>
                      <a:prstGeom prst="rect">
                        <a:avLst/>
                      </a:prstGeom>
                      <a:noFill/>
                      <a:ln>
                        <a:noFill/>
                      </a:ln>
                    </pic:spPr>
                  </pic:pic>
                </a:graphicData>
              </a:graphic>
            </wp:inline>
          </w:drawing>
        </w:r>
      </w:ins>
    </w:p>
    <w:p w14:paraId="64831C6B" w14:textId="76CB6EE0" w:rsidR="009E7F7A" w:rsidRDefault="009E7F7A" w:rsidP="00CC76CA">
      <w:pPr>
        <w:jc w:val="both"/>
        <w:rPr>
          <w:ins w:id="17" w:author="NAULEAU Marie-Laure" w:date="2017-11-24T16:42:00Z"/>
        </w:rPr>
      </w:pPr>
    </w:p>
    <w:p w14:paraId="756984F4" w14:textId="77777777" w:rsidR="009E7F7A" w:rsidRDefault="009E7F7A" w:rsidP="00CC76CA">
      <w:pPr>
        <w:jc w:val="both"/>
      </w:pPr>
    </w:p>
    <w:p w14:paraId="1DE44C4D" w14:textId="67735F87" w:rsidR="00997887" w:rsidRPr="00CC76CA" w:rsidRDefault="00CC76CA" w:rsidP="00CC76CA">
      <w:pPr>
        <w:pStyle w:val="Paragraphedeliste"/>
        <w:numPr>
          <w:ilvl w:val="0"/>
          <w:numId w:val="9"/>
        </w:numPr>
        <w:jc w:val="both"/>
        <w:rPr>
          <w:i/>
          <w:u w:val="single"/>
        </w:rPr>
      </w:pPr>
      <w:r w:rsidRPr="00CC76CA">
        <w:rPr>
          <w:i/>
          <w:u w:val="single"/>
        </w:rPr>
        <w:t xml:space="preserve">Comparaison des taux de croissance : </w:t>
      </w:r>
    </w:p>
    <w:p w14:paraId="45AD32B9" w14:textId="176D0544" w:rsidR="002032FD" w:rsidRDefault="002032FD" w:rsidP="007174C9">
      <w:pPr>
        <w:jc w:val="both"/>
      </w:pPr>
    </w:p>
    <w:tbl>
      <w:tblPr>
        <w:tblW w:w="5665" w:type="dxa"/>
        <w:tblCellMar>
          <w:left w:w="70" w:type="dxa"/>
          <w:right w:w="70" w:type="dxa"/>
        </w:tblCellMar>
        <w:tblLook w:val="04A0" w:firstRow="1" w:lastRow="0" w:firstColumn="1" w:lastColumn="0" w:noHBand="0" w:noVBand="1"/>
      </w:tblPr>
      <w:tblGrid>
        <w:gridCol w:w="2263"/>
        <w:gridCol w:w="1134"/>
        <w:gridCol w:w="1134"/>
        <w:gridCol w:w="1134"/>
      </w:tblGrid>
      <w:tr w:rsidR="00CC76CA" w:rsidRPr="00CC76CA" w14:paraId="25F7CCE7" w14:textId="77777777" w:rsidTr="00CC76CA">
        <w:trPr>
          <w:trHeight w:val="300"/>
        </w:trPr>
        <w:tc>
          <w:tcPr>
            <w:tcW w:w="2263" w:type="dxa"/>
            <w:tcBorders>
              <w:top w:val="single" w:sz="4" w:space="0" w:color="auto"/>
              <w:left w:val="single" w:sz="4" w:space="0" w:color="auto"/>
              <w:bottom w:val="nil"/>
              <w:right w:val="nil"/>
            </w:tcBorders>
            <w:shd w:val="clear" w:color="auto" w:fill="auto"/>
            <w:noWrap/>
            <w:vAlign w:val="bottom"/>
          </w:tcPr>
          <w:p w14:paraId="0F020A4A" w14:textId="42FDDAE6" w:rsidR="00CC76CA" w:rsidRPr="00CC76CA" w:rsidRDefault="00CC76CA" w:rsidP="00CC76CA">
            <w:pPr>
              <w:spacing w:after="0" w:line="240" w:lineRule="auto"/>
              <w:rPr>
                <w:rFonts w:ascii="Calibri" w:eastAsia="Times New Roman" w:hAnsi="Calibri" w:cs="Times New Roman"/>
                <w:b/>
                <w:color w:val="4472C4"/>
                <w:lang w:eastAsia="fr-FR"/>
              </w:rPr>
            </w:pPr>
            <w:r w:rsidRPr="00AF764B">
              <w:rPr>
                <w:rFonts w:ascii="Calibri" w:eastAsia="Times New Roman" w:hAnsi="Calibri" w:cs="Times New Roman"/>
                <w:b/>
                <w:color w:val="4472C4"/>
                <w:lang w:eastAsia="fr-FR"/>
              </w:rPr>
              <w:t xml:space="preserve">Résidentiel </w:t>
            </w:r>
          </w:p>
        </w:tc>
        <w:tc>
          <w:tcPr>
            <w:tcW w:w="1134" w:type="dxa"/>
            <w:tcBorders>
              <w:top w:val="single" w:sz="4" w:space="0" w:color="auto"/>
              <w:left w:val="nil"/>
              <w:bottom w:val="nil"/>
              <w:right w:val="nil"/>
            </w:tcBorders>
            <w:shd w:val="clear" w:color="auto" w:fill="auto"/>
            <w:noWrap/>
            <w:vAlign w:val="center"/>
          </w:tcPr>
          <w:p w14:paraId="5C517F64" w14:textId="30EF08ED" w:rsidR="00CC76CA" w:rsidRPr="00CC76CA" w:rsidRDefault="00CC76CA" w:rsidP="00CC76CA">
            <w:pPr>
              <w:spacing w:after="0" w:line="240" w:lineRule="auto"/>
              <w:jc w:val="right"/>
              <w:rPr>
                <w:rFonts w:ascii="Calibri" w:eastAsia="Times New Roman" w:hAnsi="Calibri" w:cs="Times New Roman"/>
                <w:color w:val="FF0000"/>
                <w:lang w:eastAsia="fr-FR"/>
              </w:rPr>
            </w:pPr>
            <w:r>
              <w:rPr>
                <w:rFonts w:ascii="Calibri" w:hAnsi="Calibri"/>
                <w:b/>
                <w:bCs/>
                <w:color w:val="000000"/>
              </w:rPr>
              <w:t>TCAM 2010-2015</w:t>
            </w:r>
          </w:p>
        </w:tc>
        <w:tc>
          <w:tcPr>
            <w:tcW w:w="1134" w:type="dxa"/>
            <w:tcBorders>
              <w:top w:val="single" w:sz="4" w:space="0" w:color="auto"/>
              <w:left w:val="nil"/>
              <w:bottom w:val="nil"/>
              <w:right w:val="nil"/>
            </w:tcBorders>
            <w:shd w:val="clear" w:color="auto" w:fill="auto"/>
            <w:noWrap/>
            <w:vAlign w:val="center"/>
          </w:tcPr>
          <w:p w14:paraId="3D90F63F" w14:textId="5D364483" w:rsidR="00CC76CA" w:rsidRPr="00CC76CA" w:rsidRDefault="00CC76CA" w:rsidP="00CC76CA">
            <w:pPr>
              <w:spacing w:after="0" w:line="240" w:lineRule="auto"/>
              <w:jc w:val="right"/>
              <w:rPr>
                <w:rFonts w:ascii="Calibri" w:eastAsia="Times New Roman" w:hAnsi="Calibri" w:cs="Times New Roman"/>
                <w:color w:val="000000"/>
                <w:lang w:eastAsia="fr-FR"/>
              </w:rPr>
            </w:pPr>
            <w:r>
              <w:rPr>
                <w:rFonts w:ascii="Calibri" w:hAnsi="Calibri"/>
                <w:b/>
                <w:bCs/>
                <w:color w:val="000000"/>
              </w:rPr>
              <w:t>TCAM 2015-2030</w:t>
            </w:r>
          </w:p>
        </w:tc>
        <w:tc>
          <w:tcPr>
            <w:tcW w:w="1134" w:type="dxa"/>
            <w:tcBorders>
              <w:top w:val="single" w:sz="4" w:space="0" w:color="auto"/>
              <w:left w:val="nil"/>
              <w:bottom w:val="nil"/>
              <w:right w:val="single" w:sz="4" w:space="0" w:color="auto"/>
            </w:tcBorders>
            <w:shd w:val="clear" w:color="auto" w:fill="auto"/>
            <w:noWrap/>
            <w:vAlign w:val="center"/>
          </w:tcPr>
          <w:p w14:paraId="7D439D55" w14:textId="05EF3C52" w:rsidR="00CC76CA" w:rsidRPr="00CC76CA" w:rsidRDefault="00CC76CA" w:rsidP="00CC76CA">
            <w:pPr>
              <w:spacing w:after="0" w:line="240" w:lineRule="auto"/>
              <w:jc w:val="right"/>
              <w:rPr>
                <w:rFonts w:ascii="Calibri" w:eastAsia="Times New Roman" w:hAnsi="Calibri" w:cs="Times New Roman"/>
                <w:color w:val="000000"/>
                <w:lang w:eastAsia="fr-FR"/>
              </w:rPr>
            </w:pPr>
            <w:r>
              <w:rPr>
                <w:rFonts w:ascii="Calibri" w:hAnsi="Calibri"/>
                <w:b/>
                <w:bCs/>
                <w:color w:val="000000"/>
              </w:rPr>
              <w:t>TCAM 2030-2050</w:t>
            </w:r>
          </w:p>
        </w:tc>
      </w:tr>
      <w:tr w:rsidR="00CC76CA" w:rsidRPr="00CC76CA" w14:paraId="0E08B78D" w14:textId="77777777" w:rsidTr="00CC76CA">
        <w:trPr>
          <w:trHeight w:val="300"/>
        </w:trPr>
        <w:tc>
          <w:tcPr>
            <w:tcW w:w="2263" w:type="dxa"/>
            <w:tcBorders>
              <w:top w:val="single" w:sz="4" w:space="0" w:color="auto"/>
              <w:left w:val="single" w:sz="4" w:space="0" w:color="auto"/>
              <w:bottom w:val="nil"/>
              <w:right w:val="nil"/>
            </w:tcBorders>
            <w:shd w:val="clear" w:color="auto" w:fill="auto"/>
            <w:noWrap/>
            <w:vAlign w:val="bottom"/>
          </w:tcPr>
          <w:p w14:paraId="6F41F29F" w14:textId="0AA49AA0" w:rsidR="00CC76CA" w:rsidRPr="00CC76CA" w:rsidRDefault="00CC76CA" w:rsidP="00CC76CA">
            <w:pPr>
              <w:spacing w:after="0" w:line="240" w:lineRule="auto"/>
              <w:rPr>
                <w:rFonts w:ascii="Calibri" w:eastAsia="Times New Roman" w:hAnsi="Calibri" w:cs="Times New Roman"/>
                <w:color w:val="4472C4"/>
                <w:lang w:eastAsia="fr-FR"/>
              </w:rPr>
            </w:pPr>
            <w:r w:rsidRPr="00CC76CA">
              <w:rPr>
                <w:rFonts w:ascii="Calibri" w:eastAsia="Times New Roman" w:hAnsi="Calibri" w:cs="Times New Roman"/>
                <w:color w:val="4472C4"/>
                <w:lang w:eastAsia="fr-FR"/>
              </w:rPr>
              <w:t>fioul HTVA-</w:t>
            </w:r>
            <w:proofErr w:type="spellStart"/>
            <w:r w:rsidRPr="00CC76CA">
              <w:rPr>
                <w:rFonts w:ascii="Calibri" w:eastAsia="Times New Roman" w:hAnsi="Calibri" w:cs="Times New Roman"/>
                <w:color w:val="4472C4"/>
                <w:lang w:eastAsia="fr-FR"/>
              </w:rPr>
              <w:t>HCC_Res</w:t>
            </w:r>
            <w:proofErr w:type="spellEnd"/>
          </w:p>
        </w:tc>
        <w:tc>
          <w:tcPr>
            <w:tcW w:w="1134" w:type="dxa"/>
            <w:tcBorders>
              <w:top w:val="single" w:sz="4" w:space="0" w:color="auto"/>
              <w:left w:val="nil"/>
              <w:bottom w:val="nil"/>
              <w:right w:val="nil"/>
            </w:tcBorders>
            <w:shd w:val="clear" w:color="auto" w:fill="auto"/>
            <w:noWrap/>
            <w:vAlign w:val="bottom"/>
          </w:tcPr>
          <w:p w14:paraId="5005C1C9" w14:textId="67CC9196"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-2,88%</w:t>
            </w:r>
          </w:p>
        </w:tc>
        <w:tc>
          <w:tcPr>
            <w:tcW w:w="1134" w:type="dxa"/>
            <w:tcBorders>
              <w:top w:val="single" w:sz="4" w:space="0" w:color="auto"/>
              <w:left w:val="nil"/>
              <w:bottom w:val="nil"/>
              <w:right w:val="nil"/>
            </w:tcBorders>
            <w:shd w:val="clear" w:color="auto" w:fill="auto"/>
            <w:noWrap/>
            <w:vAlign w:val="bottom"/>
          </w:tcPr>
          <w:p w14:paraId="07E817F6" w14:textId="2DFA20CD"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3,26%</w:t>
            </w:r>
          </w:p>
        </w:tc>
        <w:tc>
          <w:tcPr>
            <w:tcW w:w="1134" w:type="dxa"/>
            <w:tcBorders>
              <w:top w:val="single" w:sz="4" w:space="0" w:color="auto"/>
              <w:left w:val="nil"/>
              <w:bottom w:val="nil"/>
              <w:right w:val="single" w:sz="4" w:space="0" w:color="auto"/>
            </w:tcBorders>
            <w:shd w:val="clear" w:color="auto" w:fill="auto"/>
            <w:noWrap/>
            <w:vAlign w:val="bottom"/>
          </w:tcPr>
          <w:p w14:paraId="6DEBE6F8" w14:textId="6FC9353B"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0,59%</w:t>
            </w:r>
          </w:p>
        </w:tc>
      </w:tr>
      <w:tr w:rsidR="00CC76CA" w:rsidRPr="00CC76CA" w14:paraId="3A1A199E" w14:textId="77777777" w:rsidTr="00CC76CA">
        <w:trPr>
          <w:trHeight w:val="300"/>
        </w:trPr>
        <w:tc>
          <w:tcPr>
            <w:tcW w:w="2263" w:type="dxa"/>
            <w:tcBorders>
              <w:top w:val="nil"/>
              <w:left w:val="single" w:sz="4" w:space="0" w:color="auto"/>
              <w:bottom w:val="nil"/>
              <w:right w:val="nil"/>
            </w:tcBorders>
            <w:shd w:val="clear" w:color="auto" w:fill="auto"/>
            <w:noWrap/>
            <w:vAlign w:val="bottom"/>
          </w:tcPr>
          <w:p w14:paraId="2E7C79AF" w14:textId="414DF741" w:rsidR="00CC76CA" w:rsidRPr="00CC76CA" w:rsidRDefault="00CC76CA" w:rsidP="00CC76CA">
            <w:pPr>
              <w:spacing w:after="0" w:line="240" w:lineRule="auto"/>
              <w:rPr>
                <w:rFonts w:ascii="Calibri" w:eastAsia="Times New Roman" w:hAnsi="Calibri" w:cs="Times New Roman"/>
                <w:color w:val="4472C4"/>
                <w:lang w:eastAsia="fr-FR"/>
              </w:rPr>
            </w:pPr>
            <w:r w:rsidRPr="00CC76CA">
              <w:rPr>
                <w:rFonts w:ascii="Calibri" w:eastAsia="Times New Roman" w:hAnsi="Calibri" w:cs="Times New Roman"/>
                <w:color w:val="4472C4"/>
                <w:lang w:eastAsia="fr-FR"/>
              </w:rPr>
              <w:t>gaz HTVA-</w:t>
            </w:r>
            <w:proofErr w:type="spellStart"/>
            <w:r w:rsidRPr="00CC76CA">
              <w:rPr>
                <w:rFonts w:ascii="Calibri" w:eastAsia="Times New Roman" w:hAnsi="Calibri" w:cs="Times New Roman"/>
                <w:color w:val="4472C4"/>
                <w:lang w:eastAsia="fr-FR"/>
              </w:rPr>
              <w:t>HCC_Res</w:t>
            </w:r>
            <w:proofErr w:type="spellEnd"/>
          </w:p>
        </w:tc>
        <w:tc>
          <w:tcPr>
            <w:tcW w:w="1134" w:type="dxa"/>
            <w:tcBorders>
              <w:top w:val="nil"/>
              <w:left w:val="nil"/>
              <w:bottom w:val="nil"/>
              <w:right w:val="nil"/>
            </w:tcBorders>
            <w:shd w:val="clear" w:color="auto" w:fill="auto"/>
            <w:noWrap/>
            <w:vAlign w:val="bottom"/>
          </w:tcPr>
          <w:p w14:paraId="7854F827" w14:textId="67135DC4"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FF0000"/>
                <w:lang w:eastAsia="fr-FR"/>
              </w:rPr>
              <w:t>0,18%</w:t>
            </w:r>
          </w:p>
        </w:tc>
        <w:tc>
          <w:tcPr>
            <w:tcW w:w="1134" w:type="dxa"/>
            <w:tcBorders>
              <w:top w:val="nil"/>
              <w:left w:val="nil"/>
              <w:bottom w:val="nil"/>
              <w:right w:val="nil"/>
            </w:tcBorders>
            <w:shd w:val="clear" w:color="auto" w:fill="auto"/>
            <w:noWrap/>
            <w:vAlign w:val="bottom"/>
          </w:tcPr>
          <w:p w14:paraId="6EC0D83E" w14:textId="6D010A48"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1,41%</w:t>
            </w:r>
          </w:p>
        </w:tc>
        <w:tc>
          <w:tcPr>
            <w:tcW w:w="1134" w:type="dxa"/>
            <w:tcBorders>
              <w:top w:val="nil"/>
              <w:left w:val="nil"/>
              <w:bottom w:val="nil"/>
              <w:right w:val="single" w:sz="4" w:space="0" w:color="auto"/>
            </w:tcBorders>
            <w:shd w:val="clear" w:color="auto" w:fill="auto"/>
            <w:noWrap/>
            <w:vAlign w:val="bottom"/>
          </w:tcPr>
          <w:p w14:paraId="7734A7E6" w14:textId="5BF46371"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0,50%</w:t>
            </w:r>
          </w:p>
        </w:tc>
      </w:tr>
      <w:tr w:rsidR="00CC76CA" w:rsidRPr="00CC76CA" w14:paraId="40D86F56" w14:textId="77777777" w:rsidTr="00CC76CA">
        <w:trPr>
          <w:trHeight w:val="300"/>
        </w:trPr>
        <w:tc>
          <w:tcPr>
            <w:tcW w:w="2263" w:type="dxa"/>
            <w:tcBorders>
              <w:top w:val="nil"/>
              <w:left w:val="single" w:sz="4" w:space="0" w:color="auto"/>
              <w:bottom w:val="nil"/>
              <w:right w:val="nil"/>
            </w:tcBorders>
            <w:shd w:val="clear" w:color="auto" w:fill="auto"/>
            <w:noWrap/>
            <w:vAlign w:val="bottom"/>
            <w:hideMark/>
          </w:tcPr>
          <w:p w14:paraId="16558E01" w14:textId="77777777" w:rsidR="00CC76CA" w:rsidRPr="00CC76CA" w:rsidRDefault="00CC76CA" w:rsidP="00CC76CA">
            <w:pPr>
              <w:spacing w:after="0" w:line="240" w:lineRule="auto"/>
              <w:rPr>
                <w:rFonts w:ascii="Calibri" w:eastAsia="Times New Roman" w:hAnsi="Calibri" w:cs="Times New Roman"/>
                <w:color w:val="4472C4"/>
                <w:lang w:eastAsia="fr-FR"/>
              </w:rPr>
            </w:pPr>
            <w:proofErr w:type="spellStart"/>
            <w:r w:rsidRPr="00CC76CA">
              <w:rPr>
                <w:rFonts w:ascii="Calibri" w:eastAsia="Times New Roman" w:hAnsi="Calibri" w:cs="Times New Roman"/>
                <w:color w:val="4472C4"/>
                <w:lang w:eastAsia="fr-FR"/>
              </w:rPr>
              <w:t>elec</w:t>
            </w:r>
            <w:proofErr w:type="spellEnd"/>
            <w:r w:rsidRPr="00CC76CA">
              <w:rPr>
                <w:rFonts w:ascii="Calibri" w:eastAsia="Times New Roman" w:hAnsi="Calibri" w:cs="Times New Roman"/>
                <w:color w:val="4472C4"/>
                <w:lang w:eastAsia="fr-FR"/>
              </w:rPr>
              <w:t xml:space="preserve"> HTVA-</w:t>
            </w:r>
            <w:proofErr w:type="spellStart"/>
            <w:r w:rsidRPr="00CC76CA">
              <w:rPr>
                <w:rFonts w:ascii="Calibri" w:eastAsia="Times New Roman" w:hAnsi="Calibri" w:cs="Times New Roman"/>
                <w:color w:val="4472C4"/>
                <w:lang w:eastAsia="fr-FR"/>
              </w:rPr>
              <w:t>HCC_Res</w:t>
            </w:r>
            <w:proofErr w:type="spellEnd"/>
          </w:p>
        </w:tc>
        <w:tc>
          <w:tcPr>
            <w:tcW w:w="1134" w:type="dxa"/>
            <w:tcBorders>
              <w:top w:val="nil"/>
              <w:left w:val="nil"/>
              <w:bottom w:val="nil"/>
              <w:right w:val="nil"/>
            </w:tcBorders>
            <w:shd w:val="clear" w:color="auto" w:fill="auto"/>
            <w:noWrap/>
            <w:vAlign w:val="bottom"/>
            <w:hideMark/>
          </w:tcPr>
          <w:p w14:paraId="6B357A67" w14:textId="77777777"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4,39%</w:t>
            </w:r>
          </w:p>
        </w:tc>
        <w:tc>
          <w:tcPr>
            <w:tcW w:w="1134" w:type="dxa"/>
            <w:tcBorders>
              <w:top w:val="nil"/>
              <w:left w:val="nil"/>
              <w:bottom w:val="nil"/>
              <w:right w:val="nil"/>
            </w:tcBorders>
            <w:shd w:val="clear" w:color="auto" w:fill="auto"/>
            <w:noWrap/>
            <w:vAlign w:val="bottom"/>
            <w:hideMark/>
          </w:tcPr>
          <w:p w14:paraId="7DA5AA8A" w14:textId="77777777"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1,10%</w:t>
            </w:r>
          </w:p>
        </w:tc>
        <w:tc>
          <w:tcPr>
            <w:tcW w:w="1134" w:type="dxa"/>
            <w:tcBorders>
              <w:top w:val="nil"/>
              <w:left w:val="nil"/>
              <w:bottom w:val="nil"/>
              <w:right w:val="single" w:sz="4" w:space="0" w:color="auto"/>
            </w:tcBorders>
            <w:shd w:val="clear" w:color="auto" w:fill="auto"/>
            <w:noWrap/>
            <w:vAlign w:val="bottom"/>
            <w:hideMark/>
          </w:tcPr>
          <w:p w14:paraId="578C6A57" w14:textId="77777777" w:rsidR="00CC76CA" w:rsidRPr="00CC76CA" w:rsidRDefault="00CC76CA" w:rsidP="00CC76CA">
            <w:pPr>
              <w:spacing w:after="0" w:line="240" w:lineRule="auto"/>
              <w:jc w:val="right"/>
              <w:rPr>
                <w:rFonts w:ascii="Calibri" w:eastAsia="Times New Roman" w:hAnsi="Calibri" w:cs="Times New Roman"/>
                <w:lang w:eastAsia="fr-FR"/>
              </w:rPr>
            </w:pPr>
            <w:r w:rsidRPr="00CC76CA">
              <w:rPr>
                <w:rFonts w:ascii="Calibri" w:eastAsia="Times New Roman" w:hAnsi="Calibri" w:cs="Times New Roman"/>
                <w:lang w:eastAsia="fr-FR"/>
              </w:rPr>
              <w:t>1,10%</w:t>
            </w:r>
          </w:p>
        </w:tc>
      </w:tr>
      <w:tr w:rsidR="00CC76CA" w:rsidRPr="00CC76CA" w14:paraId="0A681733" w14:textId="77777777" w:rsidTr="00CC76CA">
        <w:trPr>
          <w:trHeight w:val="300"/>
        </w:trPr>
        <w:tc>
          <w:tcPr>
            <w:tcW w:w="2263" w:type="dxa"/>
            <w:tcBorders>
              <w:top w:val="nil"/>
              <w:left w:val="single" w:sz="4" w:space="0" w:color="auto"/>
              <w:bottom w:val="nil"/>
              <w:right w:val="nil"/>
            </w:tcBorders>
            <w:shd w:val="clear" w:color="auto" w:fill="auto"/>
            <w:noWrap/>
            <w:vAlign w:val="bottom"/>
            <w:hideMark/>
          </w:tcPr>
          <w:p w14:paraId="4A340704" w14:textId="77777777" w:rsidR="00CC76CA" w:rsidRPr="00CC76CA" w:rsidRDefault="00CC76CA" w:rsidP="00CC76CA">
            <w:pPr>
              <w:spacing w:after="0" w:line="240" w:lineRule="auto"/>
              <w:rPr>
                <w:rFonts w:ascii="Calibri" w:eastAsia="Times New Roman" w:hAnsi="Calibri" w:cs="Times New Roman"/>
                <w:color w:val="4472C4"/>
                <w:lang w:eastAsia="fr-FR"/>
              </w:rPr>
            </w:pPr>
            <w:r w:rsidRPr="00CC76CA">
              <w:rPr>
                <w:rFonts w:ascii="Calibri" w:eastAsia="Times New Roman" w:hAnsi="Calibri" w:cs="Times New Roman"/>
                <w:color w:val="4472C4"/>
                <w:lang w:eastAsia="fr-FR"/>
              </w:rPr>
              <w:t>urbain HTVA-</w:t>
            </w:r>
            <w:proofErr w:type="spellStart"/>
            <w:r w:rsidRPr="00CC76CA">
              <w:rPr>
                <w:rFonts w:ascii="Calibri" w:eastAsia="Times New Roman" w:hAnsi="Calibri" w:cs="Times New Roman"/>
                <w:color w:val="4472C4"/>
                <w:lang w:eastAsia="fr-FR"/>
              </w:rPr>
              <w:t>HCC_Res</w:t>
            </w:r>
            <w:proofErr w:type="spellEnd"/>
          </w:p>
        </w:tc>
        <w:tc>
          <w:tcPr>
            <w:tcW w:w="1134" w:type="dxa"/>
            <w:tcBorders>
              <w:top w:val="nil"/>
              <w:left w:val="nil"/>
              <w:bottom w:val="nil"/>
              <w:right w:val="nil"/>
            </w:tcBorders>
            <w:shd w:val="clear" w:color="auto" w:fill="auto"/>
            <w:noWrap/>
            <w:vAlign w:val="bottom"/>
            <w:hideMark/>
          </w:tcPr>
          <w:p w14:paraId="48FDF6F3" w14:textId="77777777" w:rsidR="00CC76CA" w:rsidRPr="00CC76CA" w:rsidRDefault="00CC76CA" w:rsidP="00CC76CA">
            <w:pPr>
              <w:spacing w:after="0" w:line="240" w:lineRule="auto"/>
              <w:jc w:val="right"/>
              <w:rPr>
                <w:rFonts w:ascii="Calibri" w:eastAsia="Times New Roman" w:hAnsi="Calibri" w:cs="Times New Roman"/>
                <w:color w:val="FF0000"/>
                <w:lang w:eastAsia="fr-FR"/>
              </w:rPr>
            </w:pPr>
            <w:r w:rsidRPr="00CC76CA">
              <w:rPr>
                <w:rFonts w:ascii="Calibri" w:eastAsia="Times New Roman" w:hAnsi="Calibri" w:cs="Times New Roman"/>
                <w:color w:val="FF0000"/>
                <w:lang w:eastAsia="fr-FR"/>
              </w:rPr>
              <w:t>3,50%</w:t>
            </w:r>
          </w:p>
        </w:tc>
        <w:tc>
          <w:tcPr>
            <w:tcW w:w="1134" w:type="dxa"/>
            <w:tcBorders>
              <w:top w:val="nil"/>
              <w:left w:val="nil"/>
              <w:bottom w:val="nil"/>
              <w:right w:val="nil"/>
            </w:tcBorders>
            <w:shd w:val="clear" w:color="auto" w:fill="auto"/>
            <w:noWrap/>
            <w:vAlign w:val="bottom"/>
            <w:hideMark/>
          </w:tcPr>
          <w:p w14:paraId="51F7A197" w14:textId="77777777"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0,85%</w:t>
            </w:r>
          </w:p>
        </w:tc>
        <w:tc>
          <w:tcPr>
            <w:tcW w:w="1134" w:type="dxa"/>
            <w:tcBorders>
              <w:top w:val="nil"/>
              <w:left w:val="nil"/>
              <w:bottom w:val="nil"/>
              <w:right w:val="single" w:sz="4" w:space="0" w:color="auto"/>
            </w:tcBorders>
            <w:shd w:val="clear" w:color="auto" w:fill="auto"/>
            <w:noWrap/>
            <w:vAlign w:val="bottom"/>
            <w:hideMark/>
          </w:tcPr>
          <w:p w14:paraId="23FF0B7A" w14:textId="77777777"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0,21%</w:t>
            </w:r>
          </w:p>
        </w:tc>
      </w:tr>
      <w:tr w:rsidR="00CC76CA" w:rsidRPr="00CC76CA" w14:paraId="4DDA018E" w14:textId="77777777" w:rsidTr="00AF764B">
        <w:trPr>
          <w:trHeight w:val="300"/>
        </w:trPr>
        <w:tc>
          <w:tcPr>
            <w:tcW w:w="2263" w:type="dxa"/>
            <w:tcBorders>
              <w:top w:val="nil"/>
              <w:left w:val="single" w:sz="4" w:space="0" w:color="auto"/>
              <w:bottom w:val="single" w:sz="4" w:space="0" w:color="auto"/>
              <w:right w:val="nil"/>
            </w:tcBorders>
            <w:shd w:val="clear" w:color="auto" w:fill="auto"/>
            <w:noWrap/>
            <w:vAlign w:val="bottom"/>
            <w:hideMark/>
          </w:tcPr>
          <w:p w14:paraId="564EA4C4" w14:textId="77777777" w:rsidR="00CC76CA" w:rsidRPr="00CC76CA" w:rsidRDefault="00CC76CA" w:rsidP="00CC76CA">
            <w:pPr>
              <w:spacing w:after="0" w:line="240" w:lineRule="auto"/>
              <w:rPr>
                <w:rFonts w:ascii="Calibri" w:eastAsia="Times New Roman" w:hAnsi="Calibri" w:cs="Times New Roman"/>
                <w:color w:val="A5A5A5"/>
                <w:lang w:eastAsia="fr-FR"/>
              </w:rPr>
            </w:pPr>
            <w:r w:rsidRPr="00CC76CA">
              <w:rPr>
                <w:rFonts w:ascii="Calibri" w:eastAsia="Times New Roman" w:hAnsi="Calibri" w:cs="Times New Roman"/>
                <w:color w:val="A5A5A5"/>
                <w:lang w:eastAsia="fr-FR"/>
              </w:rPr>
              <w:t>bois HTVA-</w:t>
            </w:r>
            <w:proofErr w:type="spellStart"/>
            <w:r w:rsidRPr="00CC76CA">
              <w:rPr>
                <w:rFonts w:ascii="Calibri" w:eastAsia="Times New Roman" w:hAnsi="Calibri" w:cs="Times New Roman"/>
                <w:color w:val="A5A5A5"/>
                <w:lang w:eastAsia="fr-FR"/>
              </w:rPr>
              <w:t>HCC_Res</w:t>
            </w:r>
            <w:proofErr w:type="spellEnd"/>
          </w:p>
        </w:tc>
        <w:tc>
          <w:tcPr>
            <w:tcW w:w="1134" w:type="dxa"/>
            <w:tcBorders>
              <w:top w:val="nil"/>
              <w:left w:val="nil"/>
              <w:bottom w:val="single" w:sz="4" w:space="0" w:color="auto"/>
              <w:right w:val="nil"/>
            </w:tcBorders>
            <w:shd w:val="clear" w:color="auto" w:fill="auto"/>
            <w:noWrap/>
            <w:vAlign w:val="bottom"/>
            <w:hideMark/>
          </w:tcPr>
          <w:p w14:paraId="2213D79C" w14:textId="77777777" w:rsidR="00CC76CA" w:rsidRPr="00CC76CA" w:rsidRDefault="00CC76CA" w:rsidP="00CC76CA">
            <w:pPr>
              <w:spacing w:after="0" w:line="240" w:lineRule="auto"/>
              <w:jc w:val="right"/>
              <w:rPr>
                <w:rFonts w:ascii="Calibri" w:eastAsia="Times New Roman" w:hAnsi="Calibri" w:cs="Times New Roman"/>
                <w:color w:val="A5A5A5"/>
                <w:lang w:eastAsia="fr-FR"/>
              </w:rPr>
            </w:pPr>
            <w:r w:rsidRPr="00CC76CA">
              <w:rPr>
                <w:rFonts w:ascii="Calibri" w:eastAsia="Times New Roman" w:hAnsi="Calibri" w:cs="Times New Roman"/>
                <w:color w:val="A5A5A5"/>
                <w:lang w:eastAsia="fr-FR"/>
              </w:rPr>
              <w:t>0,25%</w:t>
            </w:r>
          </w:p>
        </w:tc>
        <w:tc>
          <w:tcPr>
            <w:tcW w:w="1134" w:type="dxa"/>
            <w:tcBorders>
              <w:top w:val="nil"/>
              <w:left w:val="nil"/>
              <w:bottom w:val="single" w:sz="4" w:space="0" w:color="auto"/>
              <w:right w:val="nil"/>
            </w:tcBorders>
            <w:shd w:val="clear" w:color="auto" w:fill="auto"/>
            <w:noWrap/>
            <w:vAlign w:val="bottom"/>
            <w:hideMark/>
          </w:tcPr>
          <w:p w14:paraId="6E433E6E" w14:textId="77777777" w:rsidR="00CC76CA" w:rsidRPr="00CC76CA" w:rsidRDefault="00CC76CA" w:rsidP="00CC76CA">
            <w:pPr>
              <w:spacing w:after="0" w:line="240" w:lineRule="auto"/>
              <w:jc w:val="right"/>
              <w:rPr>
                <w:rFonts w:ascii="Calibri" w:eastAsia="Times New Roman" w:hAnsi="Calibri" w:cs="Times New Roman"/>
                <w:color w:val="A5A5A5"/>
                <w:lang w:eastAsia="fr-FR"/>
              </w:rPr>
            </w:pPr>
            <w:r w:rsidRPr="00CC76CA">
              <w:rPr>
                <w:rFonts w:ascii="Calibri" w:eastAsia="Times New Roman" w:hAnsi="Calibri" w:cs="Times New Roman"/>
                <w:color w:val="A5A5A5"/>
                <w:lang w:eastAsia="fr-FR"/>
              </w:rPr>
              <w:t>1,20%</w:t>
            </w:r>
          </w:p>
        </w:tc>
        <w:tc>
          <w:tcPr>
            <w:tcW w:w="1134" w:type="dxa"/>
            <w:tcBorders>
              <w:top w:val="nil"/>
              <w:left w:val="nil"/>
              <w:bottom w:val="single" w:sz="4" w:space="0" w:color="auto"/>
              <w:right w:val="single" w:sz="4" w:space="0" w:color="auto"/>
            </w:tcBorders>
            <w:shd w:val="clear" w:color="auto" w:fill="auto"/>
            <w:noWrap/>
            <w:vAlign w:val="bottom"/>
            <w:hideMark/>
          </w:tcPr>
          <w:p w14:paraId="24BEFC19" w14:textId="77777777" w:rsidR="00CC76CA" w:rsidRPr="00CC76CA" w:rsidRDefault="00CC76CA" w:rsidP="00CC76CA">
            <w:pPr>
              <w:spacing w:after="0" w:line="240" w:lineRule="auto"/>
              <w:jc w:val="right"/>
              <w:rPr>
                <w:rFonts w:ascii="Calibri" w:eastAsia="Times New Roman" w:hAnsi="Calibri" w:cs="Times New Roman"/>
                <w:color w:val="A5A5A5"/>
                <w:lang w:eastAsia="fr-FR"/>
              </w:rPr>
            </w:pPr>
            <w:r w:rsidRPr="00CC76CA">
              <w:rPr>
                <w:rFonts w:ascii="Calibri" w:eastAsia="Times New Roman" w:hAnsi="Calibri" w:cs="Times New Roman"/>
                <w:color w:val="A5A5A5"/>
                <w:lang w:eastAsia="fr-FR"/>
              </w:rPr>
              <w:t>1,20%</w:t>
            </w:r>
          </w:p>
        </w:tc>
      </w:tr>
      <w:tr w:rsidR="00CC76CA" w:rsidRPr="00CC76CA" w14:paraId="2B4A17A7" w14:textId="77777777" w:rsidTr="00AF764B">
        <w:trPr>
          <w:trHeight w:val="300"/>
        </w:trPr>
        <w:tc>
          <w:tcPr>
            <w:tcW w:w="2263" w:type="dxa"/>
            <w:tcBorders>
              <w:top w:val="single" w:sz="4" w:space="0" w:color="auto"/>
              <w:left w:val="single" w:sz="4" w:space="0" w:color="auto"/>
              <w:right w:val="nil"/>
            </w:tcBorders>
            <w:shd w:val="clear" w:color="auto" w:fill="auto"/>
            <w:noWrap/>
            <w:vAlign w:val="bottom"/>
          </w:tcPr>
          <w:p w14:paraId="3F7A8073" w14:textId="3D59B159" w:rsidR="00CC76CA" w:rsidRPr="00CC76CA" w:rsidRDefault="00CC76CA" w:rsidP="00CC76CA">
            <w:pPr>
              <w:spacing w:after="0" w:line="240" w:lineRule="auto"/>
              <w:rPr>
                <w:rFonts w:ascii="Calibri" w:eastAsia="Times New Roman" w:hAnsi="Calibri" w:cs="Times New Roman"/>
                <w:b/>
                <w:color w:val="000000"/>
                <w:lang w:eastAsia="fr-FR"/>
              </w:rPr>
            </w:pPr>
            <w:r w:rsidRPr="00AF764B">
              <w:rPr>
                <w:rFonts w:ascii="Calibri" w:eastAsia="Times New Roman" w:hAnsi="Calibri" w:cs="Times New Roman"/>
                <w:b/>
                <w:color w:val="70AD47" w:themeColor="accent6"/>
                <w:lang w:eastAsia="fr-FR"/>
              </w:rPr>
              <w:lastRenderedPageBreak/>
              <w:t>Tertiaire</w:t>
            </w:r>
          </w:p>
        </w:tc>
        <w:tc>
          <w:tcPr>
            <w:tcW w:w="1134" w:type="dxa"/>
            <w:tcBorders>
              <w:top w:val="single" w:sz="4" w:space="0" w:color="auto"/>
              <w:left w:val="nil"/>
              <w:right w:val="nil"/>
            </w:tcBorders>
            <w:shd w:val="clear" w:color="auto" w:fill="auto"/>
            <w:noWrap/>
            <w:vAlign w:val="bottom"/>
          </w:tcPr>
          <w:p w14:paraId="599E89C7" w14:textId="43FEB447" w:rsidR="00CC76CA" w:rsidRPr="00CC76CA" w:rsidRDefault="00CC76CA" w:rsidP="00CC76CA">
            <w:pPr>
              <w:spacing w:after="0" w:line="240" w:lineRule="auto"/>
              <w:rPr>
                <w:rFonts w:ascii="Calibri" w:eastAsia="Times New Roman" w:hAnsi="Calibri" w:cs="Times New Roman"/>
                <w:color w:val="000000"/>
                <w:lang w:eastAsia="fr-FR"/>
              </w:rPr>
            </w:pPr>
          </w:p>
        </w:tc>
        <w:tc>
          <w:tcPr>
            <w:tcW w:w="1134" w:type="dxa"/>
            <w:tcBorders>
              <w:top w:val="single" w:sz="4" w:space="0" w:color="auto"/>
              <w:left w:val="nil"/>
              <w:right w:val="nil"/>
            </w:tcBorders>
            <w:shd w:val="clear" w:color="auto" w:fill="auto"/>
            <w:noWrap/>
            <w:vAlign w:val="bottom"/>
          </w:tcPr>
          <w:p w14:paraId="32187481" w14:textId="7DC9DBB5" w:rsidR="00CC76CA" w:rsidRPr="00CC76CA" w:rsidRDefault="00CC76CA" w:rsidP="00CC76CA">
            <w:pPr>
              <w:spacing w:after="0" w:line="240" w:lineRule="auto"/>
              <w:rPr>
                <w:rFonts w:ascii="Times New Roman" w:eastAsia="Times New Roman" w:hAnsi="Times New Roman" w:cs="Times New Roman"/>
                <w:sz w:val="20"/>
                <w:szCs w:val="20"/>
                <w:lang w:eastAsia="fr-FR"/>
              </w:rPr>
            </w:pPr>
          </w:p>
        </w:tc>
        <w:tc>
          <w:tcPr>
            <w:tcW w:w="1134" w:type="dxa"/>
            <w:tcBorders>
              <w:top w:val="single" w:sz="4" w:space="0" w:color="auto"/>
              <w:left w:val="nil"/>
              <w:right w:val="single" w:sz="4" w:space="0" w:color="auto"/>
            </w:tcBorders>
            <w:shd w:val="clear" w:color="auto" w:fill="auto"/>
            <w:noWrap/>
            <w:vAlign w:val="bottom"/>
          </w:tcPr>
          <w:p w14:paraId="6F3A5134" w14:textId="54FCB573" w:rsidR="00CC76CA" w:rsidRPr="00CC76CA" w:rsidRDefault="00CC76CA" w:rsidP="00CC76CA">
            <w:pPr>
              <w:spacing w:after="0" w:line="240" w:lineRule="auto"/>
              <w:rPr>
                <w:rFonts w:ascii="Calibri" w:eastAsia="Times New Roman" w:hAnsi="Calibri" w:cs="Times New Roman"/>
                <w:color w:val="000000"/>
                <w:lang w:eastAsia="fr-FR"/>
              </w:rPr>
            </w:pPr>
          </w:p>
        </w:tc>
      </w:tr>
      <w:tr w:rsidR="00CC76CA" w:rsidRPr="00CC76CA" w14:paraId="42E0E758" w14:textId="77777777" w:rsidTr="00AF764B">
        <w:trPr>
          <w:trHeight w:val="300"/>
        </w:trPr>
        <w:tc>
          <w:tcPr>
            <w:tcW w:w="2263" w:type="dxa"/>
            <w:tcBorders>
              <w:left w:val="single" w:sz="4" w:space="0" w:color="auto"/>
              <w:bottom w:val="nil"/>
              <w:right w:val="nil"/>
            </w:tcBorders>
            <w:shd w:val="clear" w:color="auto" w:fill="auto"/>
            <w:noWrap/>
            <w:vAlign w:val="bottom"/>
          </w:tcPr>
          <w:p w14:paraId="547A1A8A" w14:textId="7354EFB7" w:rsidR="00CC76CA" w:rsidRPr="00CC76CA" w:rsidRDefault="00CC76CA" w:rsidP="00CC76CA">
            <w:pPr>
              <w:spacing w:after="0" w:line="240" w:lineRule="auto"/>
              <w:rPr>
                <w:rFonts w:ascii="Calibri" w:eastAsia="Times New Roman" w:hAnsi="Calibri" w:cs="Times New Roman"/>
                <w:color w:val="70AD47"/>
                <w:lang w:eastAsia="fr-FR"/>
              </w:rPr>
            </w:pPr>
            <w:r w:rsidRPr="00CC76CA">
              <w:rPr>
                <w:rFonts w:ascii="Calibri" w:eastAsia="Times New Roman" w:hAnsi="Calibri" w:cs="Times New Roman"/>
                <w:color w:val="70AD47"/>
                <w:lang w:eastAsia="fr-FR"/>
              </w:rPr>
              <w:t xml:space="preserve">Fioul HTVA </w:t>
            </w:r>
            <w:proofErr w:type="spellStart"/>
            <w:r w:rsidRPr="00CC76CA">
              <w:rPr>
                <w:rFonts w:ascii="Calibri" w:eastAsia="Times New Roman" w:hAnsi="Calibri" w:cs="Times New Roman"/>
                <w:color w:val="70AD47"/>
                <w:lang w:eastAsia="fr-FR"/>
              </w:rPr>
              <w:t>HCC_Ter</w:t>
            </w:r>
            <w:proofErr w:type="spellEnd"/>
          </w:p>
        </w:tc>
        <w:tc>
          <w:tcPr>
            <w:tcW w:w="1134" w:type="dxa"/>
            <w:tcBorders>
              <w:left w:val="nil"/>
              <w:bottom w:val="nil"/>
              <w:right w:val="nil"/>
            </w:tcBorders>
            <w:shd w:val="clear" w:color="auto" w:fill="auto"/>
            <w:noWrap/>
            <w:vAlign w:val="bottom"/>
          </w:tcPr>
          <w:p w14:paraId="6B58F4CD" w14:textId="1C7D3B0A" w:rsidR="00CC76CA" w:rsidRPr="00CC76CA" w:rsidRDefault="00CC76CA" w:rsidP="00CC76CA">
            <w:pPr>
              <w:spacing w:after="0" w:line="240" w:lineRule="auto"/>
              <w:jc w:val="right"/>
              <w:rPr>
                <w:rFonts w:ascii="Calibri" w:eastAsia="Times New Roman" w:hAnsi="Calibri" w:cs="Times New Roman"/>
                <w:color w:val="FF0000"/>
                <w:lang w:eastAsia="fr-FR"/>
              </w:rPr>
            </w:pPr>
            <w:r w:rsidRPr="00CC76CA">
              <w:rPr>
                <w:rFonts w:ascii="Calibri" w:eastAsia="Times New Roman" w:hAnsi="Calibri" w:cs="Times New Roman"/>
                <w:color w:val="000000"/>
                <w:lang w:eastAsia="fr-FR"/>
              </w:rPr>
              <w:t>-2,65%</w:t>
            </w:r>
          </w:p>
        </w:tc>
        <w:tc>
          <w:tcPr>
            <w:tcW w:w="1134" w:type="dxa"/>
            <w:tcBorders>
              <w:left w:val="nil"/>
              <w:bottom w:val="nil"/>
              <w:right w:val="nil"/>
            </w:tcBorders>
            <w:shd w:val="clear" w:color="auto" w:fill="auto"/>
            <w:noWrap/>
            <w:vAlign w:val="bottom"/>
          </w:tcPr>
          <w:p w14:paraId="4EB4400D" w14:textId="0B4EB658"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3,44%</w:t>
            </w:r>
          </w:p>
        </w:tc>
        <w:tc>
          <w:tcPr>
            <w:tcW w:w="1134" w:type="dxa"/>
            <w:tcBorders>
              <w:left w:val="nil"/>
              <w:bottom w:val="nil"/>
              <w:right w:val="single" w:sz="4" w:space="0" w:color="auto"/>
            </w:tcBorders>
            <w:shd w:val="clear" w:color="auto" w:fill="auto"/>
            <w:noWrap/>
            <w:vAlign w:val="bottom"/>
          </w:tcPr>
          <w:p w14:paraId="740A1BFE" w14:textId="65B5FAEC"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0,58%</w:t>
            </w:r>
          </w:p>
        </w:tc>
      </w:tr>
      <w:tr w:rsidR="00CC76CA" w:rsidRPr="00CC76CA" w14:paraId="7C85E21F" w14:textId="77777777" w:rsidTr="00CC76CA">
        <w:trPr>
          <w:trHeight w:val="300"/>
        </w:trPr>
        <w:tc>
          <w:tcPr>
            <w:tcW w:w="2263" w:type="dxa"/>
            <w:tcBorders>
              <w:top w:val="nil"/>
              <w:left w:val="single" w:sz="4" w:space="0" w:color="auto"/>
              <w:bottom w:val="nil"/>
              <w:right w:val="nil"/>
            </w:tcBorders>
            <w:shd w:val="clear" w:color="auto" w:fill="auto"/>
            <w:noWrap/>
            <w:vAlign w:val="bottom"/>
          </w:tcPr>
          <w:p w14:paraId="4917EF6A" w14:textId="12AFFEF4" w:rsidR="00CC76CA" w:rsidRPr="00CC76CA" w:rsidRDefault="00CC76CA" w:rsidP="00CC76CA">
            <w:pPr>
              <w:spacing w:after="0" w:line="240" w:lineRule="auto"/>
              <w:rPr>
                <w:rFonts w:ascii="Calibri" w:eastAsia="Times New Roman" w:hAnsi="Calibri" w:cs="Times New Roman"/>
                <w:color w:val="70AD47"/>
                <w:lang w:eastAsia="fr-FR"/>
              </w:rPr>
            </w:pPr>
            <w:r w:rsidRPr="00CC76CA">
              <w:rPr>
                <w:rFonts w:ascii="Calibri" w:eastAsia="Times New Roman" w:hAnsi="Calibri" w:cs="Times New Roman"/>
                <w:color w:val="70AD47"/>
                <w:lang w:eastAsia="fr-FR"/>
              </w:rPr>
              <w:t xml:space="preserve">Gaz HTVA </w:t>
            </w:r>
            <w:proofErr w:type="spellStart"/>
            <w:r w:rsidRPr="00CC76CA">
              <w:rPr>
                <w:rFonts w:ascii="Calibri" w:eastAsia="Times New Roman" w:hAnsi="Calibri" w:cs="Times New Roman"/>
                <w:color w:val="70AD47"/>
                <w:lang w:eastAsia="fr-FR"/>
              </w:rPr>
              <w:t>HCC_Ter</w:t>
            </w:r>
            <w:proofErr w:type="spellEnd"/>
          </w:p>
        </w:tc>
        <w:tc>
          <w:tcPr>
            <w:tcW w:w="1134" w:type="dxa"/>
            <w:tcBorders>
              <w:top w:val="nil"/>
              <w:left w:val="nil"/>
              <w:bottom w:val="nil"/>
              <w:right w:val="nil"/>
            </w:tcBorders>
            <w:shd w:val="clear" w:color="auto" w:fill="auto"/>
            <w:noWrap/>
            <w:vAlign w:val="bottom"/>
          </w:tcPr>
          <w:p w14:paraId="3648842F" w14:textId="04D4985B"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FF0000"/>
                <w:lang w:eastAsia="fr-FR"/>
              </w:rPr>
              <w:t>3,31%</w:t>
            </w:r>
          </w:p>
        </w:tc>
        <w:tc>
          <w:tcPr>
            <w:tcW w:w="1134" w:type="dxa"/>
            <w:tcBorders>
              <w:top w:val="nil"/>
              <w:left w:val="nil"/>
              <w:bottom w:val="nil"/>
              <w:right w:val="nil"/>
            </w:tcBorders>
            <w:shd w:val="clear" w:color="auto" w:fill="auto"/>
            <w:noWrap/>
            <w:vAlign w:val="bottom"/>
          </w:tcPr>
          <w:p w14:paraId="1703CE47" w14:textId="6AE599FF"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1,93%</w:t>
            </w:r>
          </w:p>
        </w:tc>
        <w:tc>
          <w:tcPr>
            <w:tcW w:w="1134" w:type="dxa"/>
            <w:tcBorders>
              <w:top w:val="nil"/>
              <w:left w:val="nil"/>
              <w:bottom w:val="nil"/>
              <w:right w:val="single" w:sz="4" w:space="0" w:color="auto"/>
            </w:tcBorders>
            <w:shd w:val="clear" w:color="auto" w:fill="auto"/>
            <w:noWrap/>
            <w:vAlign w:val="bottom"/>
          </w:tcPr>
          <w:p w14:paraId="080D2D0C" w14:textId="0551BBA9"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0,55%</w:t>
            </w:r>
          </w:p>
        </w:tc>
      </w:tr>
      <w:tr w:rsidR="00CC76CA" w:rsidRPr="00CC76CA" w14:paraId="4017E3ED" w14:textId="77777777" w:rsidTr="00CC76CA">
        <w:trPr>
          <w:trHeight w:val="300"/>
        </w:trPr>
        <w:tc>
          <w:tcPr>
            <w:tcW w:w="2263" w:type="dxa"/>
            <w:tcBorders>
              <w:top w:val="nil"/>
              <w:left w:val="single" w:sz="4" w:space="0" w:color="auto"/>
              <w:bottom w:val="nil"/>
              <w:right w:val="nil"/>
            </w:tcBorders>
            <w:shd w:val="clear" w:color="auto" w:fill="auto"/>
            <w:noWrap/>
            <w:vAlign w:val="bottom"/>
            <w:hideMark/>
          </w:tcPr>
          <w:p w14:paraId="3740CB61" w14:textId="77777777" w:rsidR="00CC76CA" w:rsidRPr="00CC76CA" w:rsidRDefault="00CC76CA" w:rsidP="00CC76CA">
            <w:pPr>
              <w:spacing w:after="0" w:line="240" w:lineRule="auto"/>
              <w:rPr>
                <w:rFonts w:ascii="Calibri" w:eastAsia="Times New Roman" w:hAnsi="Calibri" w:cs="Times New Roman"/>
                <w:color w:val="70AD47"/>
                <w:lang w:eastAsia="fr-FR"/>
              </w:rPr>
            </w:pPr>
            <w:proofErr w:type="spellStart"/>
            <w:r w:rsidRPr="00CC76CA">
              <w:rPr>
                <w:rFonts w:ascii="Calibri" w:eastAsia="Times New Roman" w:hAnsi="Calibri" w:cs="Times New Roman"/>
                <w:color w:val="70AD47"/>
                <w:lang w:eastAsia="fr-FR"/>
              </w:rPr>
              <w:t>Elec</w:t>
            </w:r>
            <w:proofErr w:type="spellEnd"/>
            <w:r w:rsidRPr="00CC76CA">
              <w:rPr>
                <w:rFonts w:ascii="Calibri" w:eastAsia="Times New Roman" w:hAnsi="Calibri" w:cs="Times New Roman"/>
                <w:color w:val="70AD47"/>
                <w:lang w:eastAsia="fr-FR"/>
              </w:rPr>
              <w:t xml:space="preserve"> HTVA </w:t>
            </w:r>
            <w:proofErr w:type="spellStart"/>
            <w:r w:rsidRPr="00CC76CA">
              <w:rPr>
                <w:rFonts w:ascii="Calibri" w:eastAsia="Times New Roman" w:hAnsi="Calibri" w:cs="Times New Roman"/>
                <w:color w:val="70AD47"/>
                <w:lang w:eastAsia="fr-FR"/>
              </w:rPr>
              <w:t>HCC_Ter</w:t>
            </w:r>
            <w:proofErr w:type="spellEnd"/>
          </w:p>
        </w:tc>
        <w:tc>
          <w:tcPr>
            <w:tcW w:w="1134" w:type="dxa"/>
            <w:tcBorders>
              <w:top w:val="nil"/>
              <w:left w:val="nil"/>
              <w:bottom w:val="nil"/>
              <w:right w:val="nil"/>
            </w:tcBorders>
            <w:shd w:val="clear" w:color="auto" w:fill="auto"/>
            <w:noWrap/>
            <w:vAlign w:val="bottom"/>
            <w:hideMark/>
          </w:tcPr>
          <w:p w14:paraId="4BC7157D" w14:textId="77777777"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3,81%</w:t>
            </w:r>
          </w:p>
        </w:tc>
        <w:tc>
          <w:tcPr>
            <w:tcW w:w="1134" w:type="dxa"/>
            <w:tcBorders>
              <w:top w:val="nil"/>
              <w:left w:val="nil"/>
              <w:bottom w:val="nil"/>
              <w:right w:val="nil"/>
            </w:tcBorders>
            <w:shd w:val="clear" w:color="auto" w:fill="auto"/>
            <w:noWrap/>
            <w:vAlign w:val="bottom"/>
            <w:hideMark/>
          </w:tcPr>
          <w:p w14:paraId="2F9040AA" w14:textId="77777777"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1,10%</w:t>
            </w:r>
          </w:p>
        </w:tc>
        <w:tc>
          <w:tcPr>
            <w:tcW w:w="1134" w:type="dxa"/>
            <w:tcBorders>
              <w:top w:val="nil"/>
              <w:left w:val="nil"/>
              <w:bottom w:val="nil"/>
              <w:right w:val="single" w:sz="4" w:space="0" w:color="auto"/>
            </w:tcBorders>
            <w:shd w:val="clear" w:color="auto" w:fill="auto"/>
            <w:noWrap/>
            <w:vAlign w:val="bottom"/>
            <w:hideMark/>
          </w:tcPr>
          <w:p w14:paraId="4C0D94F2" w14:textId="77777777"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1,10%</w:t>
            </w:r>
          </w:p>
        </w:tc>
      </w:tr>
      <w:tr w:rsidR="00CC76CA" w:rsidRPr="00CC76CA" w14:paraId="3F94F89F" w14:textId="77777777" w:rsidTr="00CC76CA">
        <w:trPr>
          <w:trHeight w:val="300"/>
        </w:trPr>
        <w:tc>
          <w:tcPr>
            <w:tcW w:w="2263" w:type="dxa"/>
            <w:tcBorders>
              <w:top w:val="nil"/>
              <w:left w:val="single" w:sz="4" w:space="0" w:color="auto"/>
              <w:bottom w:val="nil"/>
              <w:right w:val="nil"/>
            </w:tcBorders>
            <w:shd w:val="clear" w:color="auto" w:fill="auto"/>
            <w:noWrap/>
            <w:vAlign w:val="bottom"/>
            <w:hideMark/>
          </w:tcPr>
          <w:p w14:paraId="6F8FD708" w14:textId="77777777" w:rsidR="00CC76CA" w:rsidRPr="00CC76CA" w:rsidRDefault="00CC76CA" w:rsidP="00CC76CA">
            <w:pPr>
              <w:spacing w:after="0" w:line="240" w:lineRule="auto"/>
              <w:rPr>
                <w:rFonts w:ascii="Calibri" w:eastAsia="Times New Roman" w:hAnsi="Calibri" w:cs="Times New Roman"/>
                <w:color w:val="70AD47"/>
                <w:lang w:eastAsia="fr-FR"/>
              </w:rPr>
            </w:pPr>
            <w:r w:rsidRPr="00CC76CA">
              <w:rPr>
                <w:rFonts w:ascii="Calibri" w:eastAsia="Times New Roman" w:hAnsi="Calibri" w:cs="Times New Roman"/>
                <w:color w:val="70AD47"/>
                <w:lang w:eastAsia="fr-FR"/>
              </w:rPr>
              <w:t xml:space="preserve">Urbain HTVA </w:t>
            </w:r>
            <w:proofErr w:type="spellStart"/>
            <w:r w:rsidRPr="00CC76CA">
              <w:rPr>
                <w:rFonts w:ascii="Calibri" w:eastAsia="Times New Roman" w:hAnsi="Calibri" w:cs="Times New Roman"/>
                <w:color w:val="70AD47"/>
                <w:lang w:eastAsia="fr-FR"/>
              </w:rPr>
              <w:t>HCC_Ter</w:t>
            </w:r>
            <w:proofErr w:type="spellEnd"/>
          </w:p>
        </w:tc>
        <w:tc>
          <w:tcPr>
            <w:tcW w:w="1134" w:type="dxa"/>
            <w:tcBorders>
              <w:top w:val="nil"/>
              <w:left w:val="nil"/>
              <w:bottom w:val="nil"/>
              <w:right w:val="nil"/>
            </w:tcBorders>
            <w:shd w:val="clear" w:color="auto" w:fill="auto"/>
            <w:noWrap/>
            <w:vAlign w:val="bottom"/>
            <w:hideMark/>
          </w:tcPr>
          <w:p w14:paraId="7C39493C" w14:textId="77777777" w:rsidR="00CC76CA" w:rsidRPr="00CC76CA" w:rsidRDefault="00CC76CA" w:rsidP="00CC76CA">
            <w:pPr>
              <w:spacing w:after="0" w:line="240" w:lineRule="auto"/>
              <w:jc w:val="right"/>
              <w:rPr>
                <w:rFonts w:ascii="Calibri" w:eastAsia="Times New Roman" w:hAnsi="Calibri" w:cs="Times New Roman"/>
                <w:color w:val="FF0000"/>
                <w:lang w:eastAsia="fr-FR"/>
              </w:rPr>
            </w:pPr>
            <w:r w:rsidRPr="00CC76CA">
              <w:rPr>
                <w:rFonts w:ascii="Calibri" w:eastAsia="Times New Roman" w:hAnsi="Calibri" w:cs="Times New Roman"/>
                <w:color w:val="FF0000"/>
                <w:lang w:eastAsia="fr-FR"/>
              </w:rPr>
              <w:t>6,34%</w:t>
            </w:r>
          </w:p>
        </w:tc>
        <w:tc>
          <w:tcPr>
            <w:tcW w:w="1134" w:type="dxa"/>
            <w:tcBorders>
              <w:top w:val="nil"/>
              <w:left w:val="nil"/>
              <w:bottom w:val="nil"/>
              <w:right w:val="nil"/>
            </w:tcBorders>
            <w:shd w:val="clear" w:color="auto" w:fill="auto"/>
            <w:noWrap/>
            <w:vAlign w:val="bottom"/>
            <w:hideMark/>
          </w:tcPr>
          <w:p w14:paraId="3CBB8266" w14:textId="77777777"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0,89%</w:t>
            </w:r>
          </w:p>
        </w:tc>
        <w:tc>
          <w:tcPr>
            <w:tcW w:w="1134" w:type="dxa"/>
            <w:tcBorders>
              <w:top w:val="nil"/>
              <w:left w:val="nil"/>
              <w:bottom w:val="nil"/>
              <w:right w:val="single" w:sz="4" w:space="0" w:color="auto"/>
            </w:tcBorders>
            <w:shd w:val="clear" w:color="auto" w:fill="auto"/>
            <w:noWrap/>
            <w:vAlign w:val="bottom"/>
            <w:hideMark/>
          </w:tcPr>
          <w:p w14:paraId="008669C9" w14:textId="77777777" w:rsidR="00CC76CA" w:rsidRPr="00CC76CA" w:rsidRDefault="00CC76CA" w:rsidP="00CC76CA">
            <w:pPr>
              <w:spacing w:after="0" w:line="240" w:lineRule="auto"/>
              <w:jc w:val="right"/>
              <w:rPr>
                <w:rFonts w:ascii="Calibri" w:eastAsia="Times New Roman" w:hAnsi="Calibri" w:cs="Times New Roman"/>
                <w:color w:val="000000"/>
                <w:lang w:eastAsia="fr-FR"/>
              </w:rPr>
            </w:pPr>
            <w:r w:rsidRPr="00CC76CA">
              <w:rPr>
                <w:rFonts w:ascii="Calibri" w:eastAsia="Times New Roman" w:hAnsi="Calibri" w:cs="Times New Roman"/>
                <w:color w:val="000000"/>
                <w:lang w:eastAsia="fr-FR"/>
              </w:rPr>
              <w:t>0,32%</w:t>
            </w:r>
          </w:p>
        </w:tc>
      </w:tr>
      <w:tr w:rsidR="00CC76CA" w:rsidRPr="00CC76CA" w14:paraId="4DF23433" w14:textId="77777777" w:rsidTr="00CC76CA">
        <w:trPr>
          <w:trHeight w:val="300"/>
        </w:trPr>
        <w:tc>
          <w:tcPr>
            <w:tcW w:w="2263" w:type="dxa"/>
            <w:tcBorders>
              <w:top w:val="nil"/>
              <w:left w:val="single" w:sz="4" w:space="0" w:color="auto"/>
              <w:bottom w:val="single" w:sz="4" w:space="0" w:color="auto"/>
              <w:right w:val="nil"/>
            </w:tcBorders>
            <w:shd w:val="clear" w:color="auto" w:fill="auto"/>
            <w:noWrap/>
            <w:vAlign w:val="bottom"/>
            <w:hideMark/>
          </w:tcPr>
          <w:p w14:paraId="5112B2DE" w14:textId="77777777" w:rsidR="00CC76CA" w:rsidRPr="00CC76CA" w:rsidRDefault="00CC76CA" w:rsidP="00CC76CA">
            <w:pPr>
              <w:spacing w:after="0" w:line="240" w:lineRule="auto"/>
              <w:rPr>
                <w:rFonts w:ascii="Calibri" w:eastAsia="Times New Roman" w:hAnsi="Calibri" w:cs="Times New Roman"/>
                <w:color w:val="A5A5A5"/>
                <w:lang w:eastAsia="fr-FR"/>
              </w:rPr>
            </w:pPr>
            <w:r w:rsidRPr="00CC76CA">
              <w:rPr>
                <w:rFonts w:ascii="Calibri" w:eastAsia="Times New Roman" w:hAnsi="Calibri" w:cs="Times New Roman"/>
                <w:color w:val="A5A5A5"/>
                <w:lang w:eastAsia="fr-FR"/>
              </w:rPr>
              <w:t>Autres</w:t>
            </w:r>
          </w:p>
        </w:tc>
        <w:tc>
          <w:tcPr>
            <w:tcW w:w="1134" w:type="dxa"/>
            <w:tcBorders>
              <w:top w:val="nil"/>
              <w:left w:val="nil"/>
              <w:bottom w:val="single" w:sz="4" w:space="0" w:color="auto"/>
              <w:right w:val="nil"/>
            </w:tcBorders>
            <w:shd w:val="clear" w:color="auto" w:fill="auto"/>
            <w:noWrap/>
            <w:vAlign w:val="bottom"/>
            <w:hideMark/>
          </w:tcPr>
          <w:p w14:paraId="5564E269" w14:textId="77777777" w:rsidR="00CC76CA" w:rsidRPr="00CC76CA" w:rsidRDefault="00CC76CA" w:rsidP="00CC76CA">
            <w:pPr>
              <w:spacing w:after="0" w:line="240" w:lineRule="auto"/>
              <w:jc w:val="right"/>
              <w:rPr>
                <w:rFonts w:ascii="Calibri" w:eastAsia="Times New Roman" w:hAnsi="Calibri" w:cs="Times New Roman"/>
                <w:color w:val="808080" w:themeColor="background1" w:themeShade="80"/>
                <w:lang w:eastAsia="fr-FR"/>
              </w:rPr>
            </w:pPr>
            <w:r w:rsidRPr="00CC76CA">
              <w:rPr>
                <w:rFonts w:ascii="Calibri" w:eastAsia="Times New Roman" w:hAnsi="Calibri" w:cs="Times New Roman"/>
                <w:color w:val="808080" w:themeColor="background1" w:themeShade="80"/>
                <w:lang w:eastAsia="fr-FR"/>
              </w:rPr>
              <w:t>3,33%</w:t>
            </w:r>
          </w:p>
        </w:tc>
        <w:tc>
          <w:tcPr>
            <w:tcW w:w="1134" w:type="dxa"/>
            <w:tcBorders>
              <w:top w:val="nil"/>
              <w:left w:val="nil"/>
              <w:bottom w:val="single" w:sz="4" w:space="0" w:color="auto"/>
              <w:right w:val="nil"/>
            </w:tcBorders>
            <w:shd w:val="clear" w:color="auto" w:fill="auto"/>
            <w:noWrap/>
            <w:vAlign w:val="bottom"/>
            <w:hideMark/>
          </w:tcPr>
          <w:p w14:paraId="1A4EC856" w14:textId="77777777" w:rsidR="00CC76CA" w:rsidRPr="00CC76CA" w:rsidRDefault="00CC76CA" w:rsidP="00CC76CA">
            <w:pPr>
              <w:spacing w:after="0" w:line="240" w:lineRule="auto"/>
              <w:jc w:val="right"/>
              <w:rPr>
                <w:rFonts w:ascii="Calibri" w:eastAsia="Times New Roman" w:hAnsi="Calibri" w:cs="Times New Roman"/>
                <w:color w:val="808080" w:themeColor="background1" w:themeShade="80"/>
                <w:lang w:eastAsia="fr-FR"/>
              </w:rPr>
            </w:pPr>
            <w:r w:rsidRPr="00CC76CA">
              <w:rPr>
                <w:rFonts w:ascii="Calibri" w:eastAsia="Times New Roman" w:hAnsi="Calibri" w:cs="Times New Roman"/>
                <w:color w:val="808080" w:themeColor="background1" w:themeShade="80"/>
                <w:lang w:eastAsia="fr-FR"/>
              </w:rPr>
              <w:t>1,20%</w:t>
            </w:r>
          </w:p>
        </w:tc>
        <w:tc>
          <w:tcPr>
            <w:tcW w:w="1134" w:type="dxa"/>
            <w:tcBorders>
              <w:top w:val="nil"/>
              <w:left w:val="nil"/>
              <w:bottom w:val="single" w:sz="4" w:space="0" w:color="auto"/>
              <w:right w:val="single" w:sz="4" w:space="0" w:color="auto"/>
            </w:tcBorders>
            <w:shd w:val="clear" w:color="auto" w:fill="auto"/>
            <w:noWrap/>
            <w:vAlign w:val="bottom"/>
            <w:hideMark/>
          </w:tcPr>
          <w:p w14:paraId="5B685E30" w14:textId="77777777" w:rsidR="00CC76CA" w:rsidRPr="00CC76CA" w:rsidRDefault="00CC76CA" w:rsidP="00CC76CA">
            <w:pPr>
              <w:spacing w:after="0" w:line="240" w:lineRule="auto"/>
              <w:jc w:val="right"/>
              <w:rPr>
                <w:rFonts w:ascii="Calibri" w:eastAsia="Times New Roman" w:hAnsi="Calibri" w:cs="Times New Roman"/>
                <w:color w:val="808080" w:themeColor="background1" w:themeShade="80"/>
                <w:lang w:eastAsia="fr-FR"/>
              </w:rPr>
            </w:pPr>
            <w:r w:rsidRPr="00CC76CA">
              <w:rPr>
                <w:rFonts w:ascii="Calibri" w:eastAsia="Times New Roman" w:hAnsi="Calibri" w:cs="Times New Roman"/>
                <w:color w:val="808080" w:themeColor="background1" w:themeShade="80"/>
                <w:lang w:eastAsia="fr-FR"/>
              </w:rPr>
              <w:t>1,20%</w:t>
            </w:r>
          </w:p>
        </w:tc>
      </w:tr>
    </w:tbl>
    <w:p w14:paraId="5DD1B315" w14:textId="77777777" w:rsidR="00C01162" w:rsidRDefault="00C01162" w:rsidP="00C01162">
      <w:pPr>
        <w:pStyle w:val="Commentaire"/>
        <w:rPr>
          <w:ins w:id="18" w:author="NAULEAU Marie-Laure" w:date="2017-11-24T16:27:00Z"/>
        </w:rPr>
      </w:pPr>
    </w:p>
    <w:p w14:paraId="4C6FD061" w14:textId="07F5382D" w:rsidR="00CC76CA" w:rsidRDefault="00CC76CA" w:rsidP="007174C9">
      <w:pPr>
        <w:jc w:val="both"/>
      </w:pPr>
    </w:p>
    <w:p w14:paraId="6578CC12" w14:textId="06E78A13" w:rsidR="00AF764B" w:rsidRDefault="00AF764B" w:rsidP="007174C9">
      <w:pPr>
        <w:jc w:val="both"/>
      </w:pPr>
      <w:commentRangeStart w:id="19"/>
      <w:r>
        <w:t xml:space="preserve">On observe ici (en rouge) des écarts sur les hypothèses de prix historiques pour le gaz et l’urbain (déjà noté pour ce dernier). </w:t>
      </w:r>
      <w:r w:rsidRPr="00AF764B">
        <w:rPr>
          <w:highlight w:val="yellow"/>
        </w:rPr>
        <w:t>(explications pour le gaz ?)</w:t>
      </w:r>
      <w:commentRangeEnd w:id="19"/>
      <w:r w:rsidR="00DF0161">
        <w:rPr>
          <w:rStyle w:val="Marquedecommentaire"/>
        </w:rPr>
        <w:commentReference w:id="19"/>
      </w:r>
    </w:p>
    <w:p w14:paraId="4376EA4D" w14:textId="77777777" w:rsidR="00CC76CA" w:rsidRDefault="00CC76CA" w:rsidP="007174C9">
      <w:pPr>
        <w:jc w:val="both"/>
      </w:pPr>
    </w:p>
    <w:p w14:paraId="262FF0F2" w14:textId="31D8F0F8" w:rsidR="002032FD" w:rsidRPr="003D1CD9" w:rsidRDefault="00CC76CA" w:rsidP="002032FD">
      <w:pPr>
        <w:pStyle w:val="Titre2"/>
        <w:numPr>
          <w:ilvl w:val="0"/>
          <w:numId w:val="8"/>
        </w:numPr>
        <w:rPr>
          <w:b/>
          <w:color w:val="auto"/>
          <w:u w:val="single"/>
        </w:rPr>
      </w:pPr>
      <w:bookmarkStart w:id="20" w:name="_Toc499137007"/>
      <w:r>
        <w:rPr>
          <w:b/>
          <w:color w:val="auto"/>
          <w:u w:val="single"/>
        </w:rPr>
        <w:t>Les composantes du prix.</w:t>
      </w:r>
      <w:bookmarkEnd w:id="20"/>
      <w:r w:rsidR="002032FD" w:rsidRPr="003D1CD9">
        <w:rPr>
          <w:b/>
          <w:color w:val="auto"/>
          <w:u w:val="single"/>
        </w:rPr>
        <w:t xml:space="preserve"> </w:t>
      </w:r>
    </w:p>
    <w:p w14:paraId="183B44B1" w14:textId="3708632A" w:rsidR="002032FD" w:rsidRDefault="002032FD" w:rsidP="002032FD"/>
    <w:p w14:paraId="57D10970" w14:textId="50EADA37" w:rsidR="002032FD" w:rsidRPr="004A090E" w:rsidRDefault="002032FD" w:rsidP="002032FD">
      <w:pPr>
        <w:pStyle w:val="Paragraphedeliste"/>
        <w:numPr>
          <w:ilvl w:val="0"/>
          <w:numId w:val="10"/>
        </w:numPr>
        <w:rPr>
          <w:b/>
          <w:i/>
          <w:u w:val="single"/>
        </w:rPr>
      </w:pPr>
      <w:commentRangeStart w:id="21"/>
      <w:r w:rsidRPr="004A090E">
        <w:rPr>
          <w:b/>
          <w:i/>
          <w:u w:val="single"/>
        </w:rPr>
        <w:t>Fioul</w:t>
      </w:r>
      <w:commentRangeEnd w:id="21"/>
      <w:r w:rsidR="00AF764B">
        <w:rPr>
          <w:rStyle w:val="Marquedecommentaire"/>
        </w:rPr>
        <w:commentReference w:id="21"/>
      </w:r>
    </w:p>
    <w:p w14:paraId="5A531AD9" w14:textId="7EF32DE2" w:rsidR="006210CD" w:rsidRPr="004A090E" w:rsidRDefault="006210CD" w:rsidP="002032FD">
      <w:pPr>
        <w:rPr>
          <w:u w:val="single"/>
        </w:rPr>
      </w:pPr>
      <w:r w:rsidRPr="004A090E">
        <w:rPr>
          <w:u w:val="single"/>
        </w:rPr>
        <w:t xml:space="preserve">Construction du prix : </w:t>
      </w:r>
    </w:p>
    <w:p w14:paraId="07F0309E" w14:textId="77777777" w:rsidR="00D729A0" w:rsidRDefault="00D729A0" w:rsidP="00D729A0">
      <w:pPr>
        <w:pStyle w:val="Paragraphedeliste"/>
        <w:numPr>
          <w:ilvl w:val="0"/>
          <w:numId w:val="11"/>
        </w:numPr>
      </w:pPr>
      <w:r>
        <w:t>Le prix TTC en 2015 est de 70€ /</w:t>
      </w:r>
      <w:proofErr w:type="spellStart"/>
      <w:r>
        <w:t>MWh</w:t>
      </w:r>
      <w:proofErr w:type="spellEnd"/>
      <w:r>
        <w:t xml:space="preserve"> (80€ pour le tertiaire), ce qui est environ le double du prix du pétrole brut (calculé par solde dans </w:t>
      </w:r>
      <w:proofErr w:type="spellStart"/>
      <w:r>
        <w:t>Menfis</w:t>
      </w:r>
      <w:proofErr w:type="spellEnd"/>
      <w:r>
        <w:t xml:space="preserve">, ou représentant 75% du total HTT dans le modèle tertiaire). </w:t>
      </w:r>
    </w:p>
    <w:p w14:paraId="53C3B027" w14:textId="77777777" w:rsidR="00D729A0" w:rsidRDefault="00D729A0" w:rsidP="002032FD">
      <w:pPr>
        <w:pStyle w:val="Paragraphedeliste"/>
        <w:numPr>
          <w:ilvl w:val="0"/>
          <w:numId w:val="11"/>
        </w:numPr>
      </w:pPr>
      <w:r>
        <w:t xml:space="preserve">Le prix du pétrole brut évolue conformément aux taux du cadrage de la CE, à un TCAM moyen de 2,35%, avec un bond entre 2015 et 2020 pour des taux plus faibles en fin de période. </w:t>
      </w:r>
    </w:p>
    <w:p w14:paraId="48FB2DC2" w14:textId="32D8835E" w:rsidR="003571B6" w:rsidRDefault="004D5CD7" w:rsidP="002032FD">
      <w:pPr>
        <w:pStyle w:val="Paragraphedeliste"/>
        <w:numPr>
          <w:ilvl w:val="0"/>
          <w:numId w:val="11"/>
        </w:numPr>
      </w:pPr>
      <w:r>
        <w:t>A cela sont ajoutées</w:t>
      </w:r>
      <w:r w:rsidR="00D729A0">
        <w:t xml:space="preserve"> les charges de transport, distribution, commercialisation (9,3€/</w:t>
      </w:r>
      <w:proofErr w:type="spellStart"/>
      <w:r w:rsidR="00D729A0">
        <w:t>MWh</w:t>
      </w:r>
      <w:proofErr w:type="spellEnd"/>
      <w:r>
        <w:t>, 16% du HTT</w:t>
      </w:r>
      <w:r w:rsidR="00D729A0">
        <w:t>) et raffinage (5,3€</w:t>
      </w:r>
      <w:r>
        <w:t>, soit 9% du HTT</w:t>
      </w:r>
      <w:r w:rsidR="00D729A0">
        <w:t xml:space="preserve">) </w:t>
      </w:r>
      <w:r>
        <w:t xml:space="preserve">qui sont considérées constantes au cours du temps. </w:t>
      </w:r>
    </w:p>
    <w:p w14:paraId="2130F169" w14:textId="77777777" w:rsidR="008339AA" w:rsidRDefault="004D5CD7" w:rsidP="002032FD">
      <w:pPr>
        <w:pStyle w:val="Paragraphedeliste"/>
        <w:numPr>
          <w:ilvl w:val="0"/>
          <w:numId w:val="11"/>
        </w:numPr>
      </w:pPr>
      <w:r>
        <w:t>La TICPE, estimée à 7,6€/</w:t>
      </w:r>
      <w:proofErr w:type="spellStart"/>
      <w:r>
        <w:t>MWh</w:t>
      </w:r>
      <w:proofErr w:type="spellEnd"/>
      <w:r>
        <w:t xml:space="preserve"> en 2015 est majorée de la composante carbone dans le modèle </w:t>
      </w:r>
      <w:proofErr w:type="spellStart"/>
      <w:r>
        <w:t>Menfis</w:t>
      </w:r>
      <w:proofErr w:type="spellEnd"/>
      <w:r>
        <w:t xml:space="preserve"> (de 4,2€ en 2015 à 26€ à partir de 2030). Ainsi elle représente 6% du prix TTC en 2015 pour 18% du prix TTC à partir de 2030</w:t>
      </w:r>
      <w:r w:rsidR="008339AA">
        <w:t> ; et représente la seule source d’évolution du prix du fioul avec l’évolution du cadrage CE.</w:t>
      </w:r>
      <w:r>
        <w:t xml:space="preserve"> </w:t>
      </w:r>
    </w:p>
    <w:p w14:paraId="37346904" w14:textId="3BE2A0AA" w:rsidR="004D5CD7" w:rsidRDefault="004D5CD7" w:rsidP="002032FD">
      <w:pPr>
        <w:pStyle w:val="Paragraphedeliste"/>
        <w:numPr>
          <w:ilvl w:val="0"/>
          <w:numId w:val="11"/>
        </w:numPr>
      </w:pPr>
      <w:r>
        <w:t>Dans le modèle tertiaire la composante est ajoutée plus tard, et la TICPE reste constante à 9,7€/</w:t>
      </w:r>
      <w:proofErr w:type="spellStart"/>
      <w:r>
        <w:t>MWh</w:t>
      </w:r>
      <w:proofErr w:type="spellEnd"/>
      <w:r>
        <w:t xml:space="preserve"> à partir de 2016.</w:t>
      </w:r>
    </w:p>
    <w:p w14:paraId="003A73AD" w14:textId="77777777" w:rsidR="00AF764B" w:rsidRPr="006210CD" w:rsidRDefault="00AF764B" w:rsidP="00AF764B"/>
    <w:tbl>
      <w:tblPr>
        <w:tblW w:w="9084" w:type="dxa"/>
        <w:tblCellMar>
          <w:left w:w="70" w:type="dxa"/>
          <w:right w:w="70" w:type="dxa"/>
        </w:tblCellMar>
        <w:tblLook w:val="04A0" w:firstRow="1" w:lastRow="0" w:firstColumn="1" w:lastColumn="0" w:noHBand="0" w:noVBand="1"/>
      </w:tblPr>
      <w:tblGrid>
        <w:gridCol w:w="1823"/>
        <w:gridCol w:w="921"/>
        <w:gridCol w:w="1362"/>
        <w:gridCol w:w="1276"/>
        <w:gridCol w:w="3702"/>
      </w:tblGrid>
      <w:tr w:rsidR="00AF764B" w:rsidRPr="002032FD" w14:paraId="6C151BD1" w14:textId="77777777" w:rsidTr="00825CA8">
        <w:trPr>
          <w:trHeight w:val="310"/>
        </w:trPr>
        <w:tc>
          <w:tcPr>
            <w:tcW w:w="1823" w:type="dxa"/>
            <w:tcBorders>
              <w:top w:val="single" w:sz="4" w:space="0" w:color="auto"/>
              <w:left w:val="single" w:sz="4" w:space="0" w:color="auto"/>
              <w:bottom w:val="single" w:sz="4" w:space="0" w:color="000000"/>
              <w:right w:val="single" w:sz="4" w:space="0" w:color="auto"/>
            </w:tcBorders>
            <w:shd w:val="clear" w:color="auto" w:fill="auto"/>
            <w:vAlign w:val="center"/>
          </w:tcPr>
          <w:p w14:paraId="538D0D04" w14:textId="77777777" w:rsidR="00AF764B" w:rsidRPr="002032FD" w:rsidRDefault="00AF764B" w:rsidP="00825CA8">
            <w:pPr>
              <w:spacing w:after="0" w:line="240" w:lineRule="auto"/>
              <w:rPr>
                <w:rFonts w:ascii="Calibri" w:eastAsia="Times New Roman" w:hAnsi="Calibri" w:cs="Times New Roman"/>
                <w:b/>
                <w:bCs/>
                <w:lang w:eastAsia="fr-FR"/>
              </w:rPr>
            </w:pPr>
          </w:p>
        </w:tc>
        <w:tc>
          <w:tcPr>
            <w:tcW w:w="921" w:type="dxa"/>
            <w:tcBorders>
              <w:top w:val="single" w:sz="4" w:space="0" w:color="auto"/>
              <w:left w:val="nil"/>
              <w:bottom w:val="nil"/>
              <w:right w:val="nil"/>
            </w:tcBorders>
            <w:shd w:val="clear" w:color="auto" w:fill="auto"/>
            <w:noWrap/>
            <w:vAlign w:val="bottom"/>
          </w:tcPr>
          <w:p w14:paraId="6539405F" w14:textId="77777777" w:rsidR="00AF764B" w:rsidRPr="002032FD" w:rsidRDefault="00AF764B" w:rsidP="00825CA8">
            <w:pPr>
              <w:spacing w:after="0" w:line="240" w:lineRule="auto"/>
              <w:rPr>
                <w:rFonts w:ascii="Calibri" w:eastAsia="Times New Roman" w:hAnsi="Calibri" w:cs="Times New Roman"/>
                <w:b/>
                <w:lang w:eastAsia="fr-FR"/>
              </w:rPr>
            </w:pPr>
            <w:r w:rsidRPr="002032FD">
              <w:rPr>
                <w:rFonts w:ascii="Calibri" w:eastAsia="Times New Roman" w:hAnsi="Calibri" w:cs="Times New Roman"/>
                <w:b/>
                <w:lang w:eastAsia="fr-FR"/>
              </w:rPr>
              <w:t>Modèle</w:t>
            </w:r>
          </w:p>
        </w:tc>
        <w:tc>
          <w:tcPr>
            <w:tcW w:w="1362" w:type="dxa"/>
            <w:tcBorders>
              <w:top w:val="single" w:sz="4" w:space="0" w:color="auto"/>
              <w:left w:val="nil"/>
              <w:bottom w:val="nil"/>
              <w:right w:val="nil"/>
            </w:tcBorders>
            <w:shd w:val="clear" w:color="auto" w:fill="auto"/>
            <w:noWrap/>
            <w:vAlign w:val="bottom"/>
          </w:tcPr>
          <w:p w14:paraId="60676842" w14:textId="77777777" w:rsidR="00AF764B" w:rsidRPr="002032FD" w:rsidRDefault="00AF764B" w:rsidP="00825CA8">
            <w:pPr>
              <w:spacing w:after="0" w:line="240" w:lineRule="auto"/>
              <w:rPr>
                <w:rFonts w:ascii="Calibri" w:eastAsia="Times New Roman" w:hAnsi="Calibri" w:cs="Times New Roman"/>
                <w:b/>
                <w:lang w:eastAsia="fr-FR"/>
              </w:rPr>
            </w:pPr>
            <w:r w:rsidRPr="002032FD">
              <w:rPr>
                <w:rFonts w:ascii="Calibri" w:eastAsia="Times New Roman" w:hAnsi="Calibri" w:cs="Times New Roman"/>
                <w:b/>
                <w:lang w:eastAsia="fr-FR"/>
              </w:rPr>
              <w:t>Valeur 2015</w:t>
            </w:r>
          </w:p>
        </w:tc>
        <w:tc>
          <w:tcPr>
            <w:tcW w:w="1276" w:type="dxa"/>
            <w:tcBorders>
              <w:top w:val="single" w:sz="4" w:space="0" w:color="auto"/>
              <w:left w:val="nil"/>
              <w:bottom w:val="nil"/>
              <w:right w:val="nil"/>
            </w:tcBorders>
            <w:shd w:val="clear" w:color="auto" w:fill="auto"/>
            <w:noWrap/>
            <w:vAlign w:val="bottom"/>
          </w:tcPr>
          <w:p w14:paraId="7A178D74" w14:textId="77777777" w:rsidR="00AF764B" w:rsidRPr="002032FD" w:rsidRDefault="00AF764B" w:rsidP="00825CA8">
            <w:pPr>
              <w:spacing w:after="0" w:line="240" w:lineRule="auto"/>
              <w:rPr>
                <w:rFonts w:ascii="Calibri" w:eastAsia="Times New Roman" w:hAnsi="Calibri" w:cs="Times New Roman"/>
                <w:b/>
                <w:lang w:eastAsia="fr-FR"/>
              </w:rPr>
            </w:pPr>
            <w:r w:rsidRPr="002032FD">
              <w:rPr>
                <w:rFonts w:ascii="Calibri" w:eastAsia="Times New Roman" w:hAnsi="Calibri" w:cs="Times New Roman"/>
                <w:b/>
                <w:lang w:eastAsia="fr-FR"/>
              </w:rPr>
              <w:t>Evolution</w:t>
            </w:r>
          </w:p>
        </w:tc>
        <w:tc>
          <w:tcPr>
            <w:tcW w:w="3702" w:type="dxa"/>
            <w:tcBorders>
              <w:top w:val="single" w:sz="4" w:space="0" w:color="auto"/>
              <w:left w:val="single" w:sz="4" w:space="0" w:color="auto"/>
              <w:bottom w:val="nil"/>
              <w:right w:val="single" w:sz="4" w:space="0" w:color="auto"/>
            </w:tcBorders>
            <w:shd w:val="clear" w:color="auto" w:fill="auto"/>
            <w:noWrap/>
            <w:vAlign w:val="bottom"/>
          </w:tcPr>
          <w:p w14:paraId="749AA767" w14:textId="77777777" w:rsidR="00AF764B" w:rsidRPr="002032FD" w:rsidRDefault="00AF764B" w:rsidP="00825CA8">
            <w:pPr>
              <w:spacing w:after="0" w:line="240" w:lineRule="auto"/>
              <w:rPr>
                <w:rFonts w:ascii="Calibri" w:eastAsia="Times New Roman" w:hAnsi="Calibri" w:cs="Times New Roman"/>
                <w:b/>
                <w:i/>
                <w:iCs/>
                <w:lang w:eastAsia="fr-FR"/>
              </w:rPr>
            </w:pPr>
            <w:r w:rsidRPr="002032FD">
              <w:rPr>
                <w:rFonts w:ascii="Calibri" w:eastAsia="Times New Roman" w:hAnsi="Calibri" w:cs="Times New Roman"/>
                <w:b/>
                <w:i/>
                <w:iCs/>
                <w:lang w:eastAsia="fr-FR"/>
              </w:rPr>
              <w:t>Hypothèses et source</w:t>
            </w:r>
          </w:p>
        </w:tc>
      </w:tr>
      <w:tr w:rsidR="00AF764B" w:rsidRPr="002032FD" w14:paraId="07AEBC8C" w14:textId="77777777" w:rsidTr="00825CA8">
        <w:trPr>
          <w:trHeight w:val="310"/>
        </w:trPr>
        <w:tc>
          <w:tcPr>
            <w:tcW w:w="1823"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00D91572" w14:textId="77777777" w:rsidR="00AF764B" w:rsidRPr="002032FD" w:rsidRDefault="00AF764B" w:rsidP="00825CA8">
            <w:pPr>
              <w:spacing w:after="0" w:line="240" w:lineRule="auto"/>
              <w:jc w:val="center"/>
              <w:rPr>
                <w:rFonts w:ascii="Calibri" w:eastAsia="Times New Roman" w:hAnsi="Calibri" w:cs="Times New Roman"/>
                <w:b/>
                <w:bCs/>
                <w:color w:val="000000"/>
                <w:lang w:eastAsia="fr-FR"/>
              </w:rPr>
            </w:pPr>
            <w:r w:rsidRPr="002032FD">
              <w:rPr>
                <w:rFonts w:ascii="Calibri" w:eastAsia="Times New Roman" w:hAnsi="Calibri" w:cs="Times New Roman"/>
                <w:b/>
                <w:bCs/>
                <w:color w:val="000000"/>
                <w:lang w:eastAsia="fr-FR"/>
              </w:rPr>
              <w:t>Pétrole brut</w:t>
            </w:r>
          </w:p>
        </w:tc>
        <w:tc>
          <w:tcPr>
            <w:tcW w:w="921" w:type="dxa"/>
            <w:tcBorders>
              <w:top w:val="single" w:sz="4" w:space="0" w:color="auto"/>
              <w:left w:val="nil"/>
              <w:bottom w:val="nil"/>
              <w:right w:val="nil"/>
            </w:tcBorders>
            <w:shd w:val="clear" w:color="auto" w:fill="auto"/>
            <w:noWrap/>
            <w:vAlign w:val="bottom"/>
          </w:tcPr>
          <w:p w14:paraId="231854E9" w14:textId="77777777" w:rsidR="00AF764B" w:rsidRPr="002032FD" w:rsidRDefault="00AF764B" w:rsidP="00AF764B">
            <w:pPr>
              <w:spacing w:after="0" w:line="240" w:lineRule="auto"/>
              <w:jc w:val="center"/>
              <w:rPr>
                <w:rFonts w:ascii="Calibri" w:eastAsia="Times New Roman" w:hAnsi="Calibri" w:cs="Times New Roman"/>
                <w:color w:val="4472C4"/>
                <w:lang w:eastAsia="fr-FR"/>
              </w:rPr>
            </w:pPr>
            <w:proofErr w:type="spellStart"/>
            <w:r w:rsidRPr="002032FD">
              <w:rPr>
                <w:rFonts w:ascii="Calibri" w:eastAsia="Times New Roman" w:hAnsi="Calibri" w:cs="Times New Roman"/>
                <w:color w:val="4472C4"/>
                <w:lang w:eastAsia="fr-FR"/>
              </w:rPr>
              <w:t>Menfis</w:t>
            </w:r>
            <w:proofErr w:type="spellEnd"/>
          </w:p>
        </w:tc>
        <w:tc>
          <w:tcPr>
            <w:tcW w:w="1362" w:type="dxa"/>
            <w:tcBorders>
              <w:top w:val="single" w:sz="4" w:space="0" w:color="auto"/>
              <w:left w:val="nil"/>
              <w:bottom w:val="nil"/>
              <w:right w:val="nil"/>
            </w:tcBorders>
            <w:shd w:val="clear" w:color="auto" w:fill="auto"/>
            <w:noWrap/>
            <w:vAlign w:val="bottom"/>
          </w:tcPr>
          <w:p w14:paraId="777E45B6" w14:textId="77777777" w:rsidR="00AF764B" w:rsidRPr="002032FD" w:rsidRDefault="00AF764B" w:rsidP="00AF764B">
            <w:pPr>
              <w:spacing w:after="0" w:line="240" w:lineRule="auto"/>
              <w:jc w:val="center"/>
              <w:rPr>
                <w:rFonts w:ascii="Calibri" w:eastAsia="Times New Roman" w:hAnsi="Calibri" w:cs="Times New Roman"/>
                <w:color w:val="4472C4"/>
                <w:lang w:eastAsia="fr-FR"/>
              </w:rPr>
            </w:pPr>
            <w:r w:rsidRPr="002032FD">
              <w:rPr>
                <w:rFonts w:ascii="Calibri" w:eastAsia="Times New Roman" w:hAnsi="Calibri" w:cs="Times New Roman"/>
                <w:color w:val="4472C4"/>
                <w:lang w:eastAsia="fr-FR"/>
              </w:rPr>
              <w:t>3,69</w:t>
            </w:r>
          </w:p>
        </w:tc>
        <w:tc>
          <w:tcPr>
            <w:tcW w:w="1276" w:type="dxa"/>
            <w:tcBorders>
              <w:top w:val="single" w:sz="4" w:space="0" w:color="auto"/>
              <w:left w:val="nil"/>
              <w:bottom w:val="nil"/>
              <w:right w:val="nil"/>
            </w:tcBorders>
            <w:shd w:val="clear" w:color="auto" w:fill="auto"/>
            <w:noWrap/>
            <w:vAlign w:val="bottom"/>
          </w:tcPr>
          <w:p w14:paraId="42453F01" w14:textId="77777777" w:rsidR="00AF764B" w:rsidRPr="002032FD" w:rsidRDefault="00AF764B" w:rsidP="00AF764B">
            <w:pPr>
              <w:spacing w:after="0" w:line="240" w:lineRule="auto"/>
              <w:jc w:val="center"/>
              <w:rPr>
                <w:rFonts w:ascii="Calibri" w:eastAsia="Times New Roman" w:hAnsi="Calibri" w:cs="Times New Roman"/>
                <w:color w:val="4472C4"/>
                <w:lang w:eastAsia="fr-FR"/>
              </w:rPr>
            </w:pPr>
            <w:r>
              <w:rPr>
                <w:rFonts w:ascii="Calibri" w:eastAsia="Times New Roman" w:hAnsi="Calibri" w:cs="Times New Roman"/>
                <w:color w:val="4472C4"/>
                <w:lang w:eastAsia="fr-FR"/>
              </w:rPr>
              <w:t>TCAM cadrage CE</w:t>
            </w:r>
          </w:p>
        </w:tc>
        <w:tc>
          <w:tcPr>
            <w:tcW w:w="3702" w:type="dxa"/>
            <w:tcBorders>
              <w:top w:val="single" w:sz="4" w:space="0" w:color="auto"/>
              <w:left w:val="single" w:sz="4" w:space="0" w:color="auto"/>
              <w:bottom w:val="nil"/>
              <w:right w:val="single" w:sz="4" w:space="0" w:color="auto"/>
            </w:tcBorders>
            <w:shd w:val="clear" w:color="auto" w:fill="auto"/>
            <w:noWrap/>
            <w:vAlign w:val="bottom"/>
          </w:tcPr>
          <w:p w14:paraId="758EF089" w14:textId="77777777" w:rsidR="00AF764B" w:rsidRPr="002032FD" w:rsidRDefault="00AF764B" w:rsidP="00AF764B">
            <w:pPr>
              <w:spacing w:after="0" w:line="240" w:lineRule="auto"/>
              <w:rPr>
                <w:rFonts w:ascii="Calibri" w:eastAsia="Times New Roman" w:hAnsi="Calibri" w:cs="Times New Roman"/>
                <w:i/>
                <w:iCs/>
                <w:color w:val="4472C4"/>
                <w:lang w:eastAsia="fr-FR"/>
              </w:rPr>
            </w:pPr>
            <w:commentRangeStart w:id="22"/>
            <w:r w:rsidRPr="002032FD">
              <w:rPr>
                <w:rFonts w:ascii="Calibri" w:eastAsia="Times New Roman" w:hAnsi="Calibri" w:cs="Times New Roman"/>
                <w:i/>
                <w:iCs/>
                <w:color w:val="4472C4"/>
                <w:lang w:eastAsia="fr-FR"/>
              </w:rPr>
              <w:t>Par solde</w:t>
            </w:r>
            <w:commentRangeEnd w:id="22"/>
            <w:r w:rsidR="00C01162">
              <w:rPr>
                <w:rStyle w:val="Marquedecommentaire"/>
              </w:rPr>
              <w:commentReference w:id="22"/>
            </w:r>
          </w:p>
        </w:tc>
      </w:tr>
      <w:tr w:rsidR="00AF764B" w:rsidRPr="002032FD" w14:paraId="35AC18FC" w14:textId="77777777" w:rsidTr="00825CA8">
        <w:trPr>
          <w:trHeight w:val="310"/>
        </w:trPr>
        <w:tc>
          <w:tcPr>
            <w:tcW w:w="1823" w:type="dxa"/>
            <w:vMerge/>
            <w:tcBorders>
              <w:top w:val="single" w:sz="4" w:space="0" w:color="auto"/>
              <w:left w:val="single" w:sz="4" w:space="0" w:color="auto"/>
              <w:bottom w:val="single" w:sz="4" w:space="0" w:color="000000"/>
              <w:right w:val="single" w:sz="4" w:space="0" w:color="auto"/>
            </w:tcBorders>
            <w:vAlign w:val="center"/>
          </w:tcPr>
          <w:p w14:paraId="5583F53D" w14:textId="77777777" w:rsidR="00AF764B" w:rsidRPr="002032FD" w:rsidRDefault="00AF764B" w:rsidP="00825CA8">
            <w:pPr>
              <w:spacing w:after="0" w:line="240" w:lineRule="auto"/>
              <w:rPr>
                <w:rFonts w:ascii="Calibri" w:eastAsia="Times New Roman" w:hAnsi="Calibri" w:cs="Times New Roman"/>
                <w:b/>
                <w:bCs/>
                <w:color w:val="000000"/>
                <w:lang w:eastAsia="fr-FR"/>
              </w:rPr>
            </w:pPr>
          </w:p>
        </w:tc>
        <w:tc>
          <w:tcPr>
            <w:tcW w:w="921" w:type="dxa"/>
            <w:tcBorders>
              <w:top w:val="nil"/>
              <w:left w:val="nil"/>
              <w:bottom w:val="single" w:sz="4" w:space="0" w:color="auto"/>
              <w:right w:val="nil"/>
            </w:tcBorders>
            <w:shd w:val="clear" w:color="auto" w:fill="auto"/>
            <w:noWrap/>
            <w:vAlign w:val="bottom"/>
          </w:tcPr>
          <w:p w14:paraId="42640FB5"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sidRPr="002032FD">
              <w:rPr>
                <w:rFonts w:ascii="Calibri" w:eastAsia="Times New Roman" w:hAnsi="Calibri" w:cs="Times New Roman"/>
                <w:color w:val="70AD47"/>
                <w:lang w:eastAsia="fr-FR"/>
              </w:rPr>
              <w:t>Tertiaire</w:t>
            </w:r>
          </w:p>
        </w:tc>
        <w:tc>
          <w:tcPr>
            <w:tcW w:w="1362" w:type="dxa"/>
            <w:tcBorders>
              <w:top w:val="nil"/>
              <w:left w:val="nil"/>
              <w:bottom w:val="single" w:sz="4" w:space="0" w:color="auto"/>
              <w:right w:val="nil"/>
            </w:tcBorders>
            <w:shd w:val="clear" w:color="auto" w:fill="auto"/>
            <w:noWrap/>
            <w:vAlign w:val="bottom"/>
          </w:tcPr>
          <w:p w14:paraId="13BB77D6"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sidRPr="002032FD">
              <w:rPr>
                <w:rFonts w:ascii="Calibri" w:eastAsia="Times New Roman" w:hAnsi="Calibri" w:cs="Times New Roman"/>
                <w:color w:val="70AD47"/>
                <w:lang w:eastAsia="fr-FR"/>
              </w:rPr>
              <w:t>4,45</w:t>
            </w:r>
          </w:p>
        </w:tc>
        <w:tc>
          <w:tcPr>
            <w:tcW w:w="1276" w:type="dxa"/>
            <w:tcBorders>
              <w:top w:val="nil"/>
              <w:left w:val="nil"/>
              <w:bottom w:val="single" w:sz="4" w:space="0" w:color="auto"/>
              <w:right w:val="nil"/>
            </w:tcBorders>
            <w:shd w:val="clear" w:color="auto" w:fill="auto"/>
            <w:noWrap/>
            <w:vAlign w:val="bottom"/>
          </w:tcPr>
          <w:p w14:paraId="19F1017F"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sidRPr="002032FD">
              <w:rPr>
                <w:rFonts w:ascii="Calibri" w:eastAsia="Times New Roman" w:hAnsi="Calibri" w:cs="Times New Roman"/>
                <w:color w:val="70AD47"/>
                <w:lang w:eastAsia="fr-FR"/>
              </w:rPr>
              <w:t>TCAM cadrage CE</w:t>
            </w:r>
          </w:p>
        </w:tc>
        <w:tc>
          <w:tcPr>
            <w:tcW w:w="3702" w:type="dxa"/>
            <w:tcBorders>
              <w:top w:val="nil"/>
              <w:left w:val="single" w:sz="4" w:space="0" w:color="auto"/>
              <w:bottom w:val="single" w:sz="4" w:space="0" w:color="auto"/>
              <w:right w:val="single" w:sz="4" w:space="0" w:color="auto"/>
            </w:tcBorders>
            <w:shd w:val="clear" w:color="auto" w:fill="auto"/>
            <w:noWrap/>
            <w:vAlign w:val="bottom"/>
          </w:tcPr>
          <w:p w14:paraId="4DD313D1" w14:textId="77777777" w:rsidR="00AF764B" w:rsidRPr="002032FD" w:rsidRDefault="00AF764B" w:rsidP="00AF764B">
            <w:pPr>
              <w:spacing w:after="0" w:line="240" w:lineRule="auto"/>
              <w:rPr>
                <w:rFonts w:ascii="Calibri" w:eastAsia="Times New Roman" w:hAnsi="Calibri" w:cs="Times New Roman"/>
                <w:i/>
                <w:iCs/>
                <w:color w:val="70AD47"/>
                <w:lang w:eastAsia="fr-FR"/>
              </w:rPr>
            </w:pPr>
            <w:r w:rsidRPr="002032FD">
              <w:rPr>
                <w:rFonts w:ascii="Calibri" w:eastAsia="Times New Roman" w:hAnsi="Calibri" w:cs="Times New Roman"/>
                <w:i/>
                <w:iCs/>
                <w:color w:val="70AD47"/>
                <w:lang w:eastAsia="fr-FR"/>
              </w:rPr>
              <w:t xml:space="preserve">75% </w:t>
            </w:r>
            <w:commentRangeStart w:id="23"/>
            <w:r w:rsidRPr="002032FD">
              <w:rPr>
                <w:rFonts w:ascii="Calibri" w:eastAsia="Times New Roman" w:hAnsi="Calibri" w:cs="Times New Roman"/>
                <w:i/>
                <w:iCs/>
                <w:color w:val="70AD47"/>
                <w:lang w:eastAsia="fr-FR"/>
              </w:rPr>
              <w:t xml:space="preserve">du total HTT </w:t>
            </w:r>
            <w:commentRangeEnd w:id="23"/>
            <w:r w:rsidR="00C01162">
              <w:rPr>
                <w:rStyle w:val="Marquedecommentaire"/>
              </w:rPr>
              <w:commentReference w:id="23"/>
            </w:r>
            <w:r w:rsidRPr="002032FD">
              <w:rPr>
                <w:rFonts w:ascii="Calibri" w:eastAsia="Times New Roman" w:hAnsi="Calibri" w:cs="Times New Roman"/>
                <w:i/>
                <w:iCs/>
                <w:color w:val="70AD47"/>
                <w:lang w:eastAsia="fr-FR"/>
              </w:rPr>
              <w:t>+ TCAM du cadrage CE (ou WEO?)</w:t>
            </w:r>
          </w:p>
        </w:tc>
      </w:tr>
      <w:tr w:rsidR="00AF764B" w:rsidRPr="002032FD" w14:paraId="106E6A49" w14:textId="77777777" w:rsidTr="00825CA8">
        <w:trPr>
          <w:trHeight w:val="310"/>
        </w:trPr>
        <w:tc>
          <w:tcPr>
            <w:tcW w:w="1823" w:type="dxa"/>
            <w:vMerge w:val="restart"/>
            <w:tcBorders>
              <w:top w:val="nil"/>
              <w:left w:val="single" w:sz="4" w:space="0" w:color="auto"/>
              <w:bottom w:val="single" w:sz="4" w:space="0" w:color="000000"/>
              <w:right w:val="single" w:sz="4" w:space="0" w:color="auto"/>
            </w:tcBorders>
            <w:shd w:val="clear" w:color="auto" w:fill="auto"/>
            <w:vAlign w:val="center"/>
            <w:hideMark/>
          </w:tcPr>
          <w:p w14:paraId="26475025" w14:textId="77777777" w:rsidR="00AF764B" w:rsidRPr="002032FD" w:rsidRDefault="00AF764B" w:rsidP="00825CA8">
            <w:pPr>
              <w:spacing w:after="0" w:line="240" w:lineRule="auto"/>
              <w:jc w:val="center"/>
              <w:rPr>
                <w:rFonts w:ascii="Calibri" w:eastAsia="Times New Roman" w:hAnsi="Calibri" w:cs="Times New Roman"/>
                <w:b/>
                <w:bCs/>
                <w:color w:val="000000"/>
                <w:lang w:eastAsia="fr-FR"/>
              </w:rPr>
            </w:pPr>
            <w:r w:rsidRPr="002032FD">
              <w:rPr>
                <w:rFonts w:ascii="Calibri" w:eastAsia="Times New Roman" w:hAnsi="Calibri" w:cs="Times New Roman"/>
                <w:b/>
                <w:bCs/>
                <w:color w:val="000000"/>
                <w:lang w:eastAsia="fr-FR"/>
              </w:rPr>
              <w:t>Raffinage</w:t>
            </w:r>
          </w:p>
        </w:tc>
        <w:tc>
          <w:tcPr>
            <w:tcW w:w="921" w:type="dxa"/>
            <w:tcBorders>
              <w:top w:val="nil"/>
              <w:left w:val="nil"/>
              <w:bottom w:val="nil"/>
              <w:right w:val="nil"/>
            </w:tcBorders>
            <w:shd w:val="clear" w:color="auto" w:fill="auto"/>
            <w:noWrap/>
            <w:vAlign w:val="bottom"/>
            <w:hideMark/>
          </w:tcPr>
          <w:p w14:paraId="18DA51B1" w14:textId="77777777" w:rsidR="00AF764B" w:rsidRPr="002032FD" w:rsidRDefault="00AF764B" w:rsidP="00AF764B">
            <w:pPr>
              <w:spacing w:after="0" w:line="240" w:lineRule="auto"/>
              <w:jc w:val="center"/>
              <w:rPr>
                <w:rFonts w:ascii="Calibri" w:eastAsia="Times New Roman" w:hAnsi="Calibri" w:cs="Times New Roman"/>
                <w:color w:val="4472C4"/>
                <w:lang w:eastAsia="fr-FR"/>
              </w:rPr>
            </w:pPr>
            <w:proofErr w:type="spellStart"/>
            <w:r w:rsidRPr="002032FD">
              <w:rPr>
                <w:rFonts w:ascii="Calibri" w:eastAsia="Times New Roman" w:hAnsi="Calibri" w:cs="Times New Roman"/>
                <w:color w:val="4472C4"/>
                <w:lang w:eastAsia="fr-FR"/>
              </w:rPr>
              <w:t>Menfis</w:t>
            </w:r>
            <w:proofErr w:type="spellEnd"/>
          </w:p>
        </w:tc>
        <w:tc>
          <w:tcPr>
            <w:tcW w:w="1362" w:type="dxa"/>
            <w:tcBorders>
              <w:top w:val="nil"/>
              <w:left w:val="nil"/>
              <w:bottom w:val="nil"/>
              <w:right w:val="nil"/>
            </w:tcBorders>
            <w:shd w:val="clear" w:color="auto" w:fill="auto"/>
            <w:noWrap/>
            <w:vAlign w:val="bottom"/>
            <w:hideMark/>
          </w:tcPr>
          <w:p w14:paraId="0A7CBA43" w14:textId="77777777" w:rsidR="00AF764B" w:rsidRPr="002032FD" w:rsidRDefault="00AF764B" w:rsidP="00AF764B">
            <w:pPr>
              <w:spacing w:after="0" w:line="240" w:lineRule="auto"/>
              <w:jc w:val="center"/>
              <w:rPr>
                <w:rFonts w:ascii="Calibri" w:eastAsia="Times New Roman" w:hAnsi="Calibri" w:cs="Times New Roman"/>
                <w:color w:val="4472C4"/>
                <w:lang w:eastAsia="fr-FR"/>
              </w:rPr>
            </w:pPr>
            <w:r w:rsidRPr="002032FD">
              <w:rPr>
                <w:rFonts w:ascii="Calibri" w:eastAsia="Times New Roman" w:hAnsi="Calibri" w:cs="Times New Roman"/>
                <w:color w:val="4472C4"/>
                <w:lang w:eastAsia="fr-FR"/>
              </w:rPr>
              <w:t>0,53</w:t>
            </w:r>
          </w:p>
        </w:tc>
        <w:tc>
          <w:tcPr>
            <w:tcW w:w="1276" w:type="dxa"/>
            <w:tcBorders>
              <w:top w:val="nil"/>
              <w:left w:val="nil"/>
              <w:bottom w:val="nil"/>
              <w:right w:val="nil"/>
            </w:tcBorders>
            <w:shd w:val="clear" w:color="auto" w:fill="auto"/>
            <w:noWrap/>
            <w:vAlign w:val="bottom"/>
            <w:hideMark/>
          </w:tcPr>
          <w:p w14:paraId="6E025056" w14:textId="77777777" w:rsidR="00AF764B" w:rsidRPr="002032FD" w:rsidRDefault="00AF764B" w:rsidP="00AF764B">
            <w:pPr>
              <w:spacing w:after="0" w:line="240" w:lineRule="auto"/>
              <w:jc w:val="center"/>
              <w:rPr>
                <w:rFonts w:ascii="Calibri" w:eastAsia="Times New Roman" w:hAnsi="Calibri" w:cs="Times New Roman"/>
                <w:color w:val="4472C4"/>
                <w:lang w:eastAsia="fr-FR"/>
              </w:rPr>
            </w:pPr>
            <w:proofErr w:type="spellStart"/>
            <w:r w:rsidRPr="002032FD">
              <w:rPr>
                <w:rFonts w:ascii="Calibri" w:eastAsia="Times New Roman" w:hAnsi="Calibri" w:cs="Times New Roman"/>
                <w:color w:val="4472C4"/>
                <w:lang w:eastAsia="fr-FR"/>
              </w:rPr>
              <w:t>Cst</w:t>
            </w:r>
            <w:proofErr w:type="spellEnd"/>
          </w:p>
        </w:tc>
        <w:tc>
          <w:tcPr>
            <w:tcW w:w="3702" w:type="dxa"/>
            <w:tcBorders>
              <w:top w:val="nil"/>
              <w:left w:val="single" w:sz="4" w:space="0" w:color="auto"/>
              <w:bottom w:val="nil"/>
              <w:right w:val="single" w:sz="4" w:space="0" w:color="auto"/>
            </w:tcBorders>
            <w:shd w:val="clear" w:color="auto" w:fill="auto"/>
            <w:noWrap/>
            <w:vAlign w:val="bottom"/>
            <w:hideMark/>
          </w:tcPr>
          <w:p w14:paraId="69D0F5B1" w14:textId="478D51A6" w:rsidR="00AF764B" w:rsidRPr="002032FD" w:rsidRDefault="00C01162" w:rsidP="00AF764B">
            <w:pPr>
              <w:spacing w:after="0" w:line="240" w:lineRule="auto"/>
              <w:rPr>
                <w:rFonts w:ascii="Calibri" w:eastAsia="Times New Roman" w:hAnsi="Calibri" w:cs="Times New Roman"/>
                <w:i/>
                <w:iCs/>
                <w:color w:val="4472C4"/>
                <w:lang w:eastAsia="fr-FR"/>
              </w:rPr>
            </w:pPr>
            <w:ins w:id="24" w:author="NAULEAU Marie-Laure" w:date="2017-11-24T16:31:00Z">
              <w:r>
                <w:rPr>
                  <w:rFonts w:ascii="Calibri" w:eastAsia="Times New Roman" w:hAnsi="Calibri" w:cs="Times New Roman"/>
                  <w:i/>
                  <w:iCs/>
                  <w:color w:val="4472C4"/>
                  <w:lang w:eastAsia="fr-FR"/>
                </w:rPr>
                <w:t xml:space="preserve">Même </w:t>
              </w:r>
              <w:proofErr w:type="spellStart"/>
              <w:r>
                <w:rPr>
                  <w:rFonts w:ascii="Calibri" w:eastAsia="Times New Roman" w:hAnsi="Calibri" w:cs="Times New Roman"/>
                  <w:i/>
                  <w:iCs/>
                  <w:color w:val="4472C4"/>
                  <w:lang w:eastAsia="fr-FR"/>
                </w:rPr>
                <w:t>hyp</w:t>
              </w:r>
              <w:proofErr w:type="spellEnd"/>
              <w:r>
                <w:rPr>
                  <w:rFonts w:ascii="Calibri" w:eastAsia="Times New Roman" w:hAnsi="Calibri" w:cs="Times New Roman"/>
                  <w:i/>
                  <w:iCs/>
                  <w:color w:val="4472C4"/>
                  <w:lang w:eastAsia="fr-FR"/>
                </w:rPr>
                <w:t xml:space="preserve"> que le CGDD</w:t>
              </w:r>
            </w:ins>
          </w:p>
        </w:tc>
      </w:tr>
      <w:tr w:rsidR="00AF764B" w:rsidRPr="002032FD" w14:paraId="36B211B3" w14:textId="77777777" w:rsidTr="00825CA8">
        <w:trPr>
          <w:trHeight w:val="310"/>
        </w:trPr>
        <w:tc>
          <w:tcPr>
            <w:tcW w:w="1823" w:type="dxa"/>
            <w:vMerge/>
            <w:tcBorders>
              <w:top w:val="nil"/>
              <w:left w:val="single" w:sz="4" w:space="0" w:color="auto"/>
              <w:bottom w:val="single" w:sz="4" w:space="0" w:color="000000"/>
              <w:right w:val="single" w:sz="4" w:space="0" w:color="auto"/>
            </w:tcBorders>
            <w:vAlign w:val="center"/>
            <w:hideMark/>
          </w:tcPr>
          <w:p w14:paraId="76F023F8" w14:textId="77777777" w:rsidR="00AF764B" w:rsidRPr="002032FD" w:rsidRDefault="00AF764B" w:rsidP="00825CA8">
            <w:pPr>
              <w:spacing w:after="0" w:line="240" w:lineRule="auto"/>
              <w:rPr>
                <w:rFonts w:ascii="Calibri" w:eastAsia="Times New Roman" w:hAnsi="Calibri" w:cs="Times New Roman"/>
                <w:b/>
                <w:bCs/>
                <w:color w:val="000000"/>
                <w:lang w:eastAsia="fr-FR"/>
              </w:rPr>
            </w:pPr>
          </w:p>
        </w:tc>
        <w:tc>
          <w:tcPr>
            <w:tcW w:w="921" w:type="dxa"/>
            <w:tcBorders>
              <w:top w:val="nil"/>
              <w:left w:val="nil"/>
              <w:bottom w:val="single" w:sz="4" w:space="0" w:color="auto"/>
              <w:right w:val="nil"/>
            </w:tcBorders>
            <w:shd w:val="clear" w:color="auto" w:fill="auto"/>
            <w:noWrap/>
            <w:vAlign w:val="bottom"/>
            <w:hideMark/>
          </w:tcPr>
          <w:p w14:paraId="75A0DCCC"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sidRPr="002032FD">
              <w:rPr>
                <w:rFonts w:ascii="Calibri" w:eastAsia="Times New Roman" w:hAnsi="Calibri" w:cs="Times New Roman"/>
                <w:color w:val="70AD47"/>
                <w:lang w:eastAsia="fr-FR"/>
              </w:rPr>
              <w:t>Tertiaire</w:t>
            </w:r>
          </w:p>
        </w:tc>
        <w:tc>
          <w:tcPr>
            <w:tcW w:w="1362" w:type="dxa"/>
            <w:tcBorders>
              <w:top w:val="nil"/>
              <w:left w:val="nil"/>
              <w:bottom w:val="single" w:sz="4" w:space="0" w:color="auto"/>
              <w:right w:val="nil"/>
            </w:tcBorders>
            <w:shd w:val="clear" w:color="auto" w:fill="auto"/>
            <w:noWrap/>
            <w:vAlign w:val="bottom"/>
            <w:hideMark/>
          </w:tcPr>
          <w:p w14:paraId="37437A1E"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sidRPr="002032FD">
              <w:rPr>
                <w:rFonts w:ascii="Calibri" w:eastAsia="Times New Roman" w:hAnsi="Calibri" w:cs="Times New Roman"/>
                <w:color w:val="70AD47"/>
                <w:lang w:eastAsia="fr-FR"/>
              </w:rPr>
              <w:t>0,53</w:t>
            </w:r>
          </w:p>
        </w:tc>
        <w:tc>
          <w:tcPr>
            <w:tcW w:w="1276" w:type="dxa"/>
            <w:tcBorders>
              <w:top w:val="nil"/>
              <w:left w:val="nil"/>
              <w:bottom w:val="single" w:sz="4" w:space="0" w:color="auto"/>
              <w:right w:val="nil"/>
            </w:tcBorders>
            <w:shd w:val="clear" w:color="auto" w:fill="auto"/>
            <w:noWrap/>
            <w:vAlign w:val="bottom"/>
            <w:hideMark/>
          </w:tcPr>
          <w:p w14:paraId="32B09C0D"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proofErr w:type="spellStart"/>
            <w:r w:rsidRPr="002032FD">
              <w:rPr>
                <w:rFonts w:ascii="Calibri" w:eastAsia="Times New Roman" w:hAnsi="Calibri" w:cs="Times New Roman"/>
                <w:color w:val="70AD47"/>
                <w:lang w:eastAsia="fr-FR"/>
              </w:rPr>
              <w:t>Cst</w:t>
            </w:r>
            <w:proofErr w:type="spellEnd"/>
          </w:p>
        </w:tc>
        <w:tc>
          <w:tcPr>
            <w:tcW w:w="3702" w:type="dxa"/>
            <w:tcBorders>
              <w:top w:val="nil"/>
              <w:left w:val="single" w:sz="4" w:space="0" w:color="auto"/>
              <w:bottom w:val="single" w:sz="4" w:space="0" w:color="auto"/>
              <w:right w:val="single" w:sz="4" w:space="0" w:color="auto"/>
            </w:tcBorders>
            <w:shd w:val="clear" w:color="auto" w:fill="auto"/>
            <w:noWrap/>
            <w:vAlign w:val="bottom"/>
            <w:hideMark/>
          </w:tcPr>
          <w:p w14:paraId="3C5F7FAE" w14:textId="77777777" w:rsidR="00AF764B" w:rsidRPr="002032FD" w:rsidRDefault="00AF764B" w:rsidP="00AF764B">
            <w:pPr>
              <w:spacing w:after="0" w:line="240" w:lineRule="auto"/>
              <w:rPr>
                <w:rFonts w:ascii="Calibri" w:eastAsia="Times New Roman" w:hAnsi="Calibri" w:cs="Times New Roman"/>
                <w:i/>
                <w:iCs/>
                <w:color w:val="70AD47"/>
                <w:lang w:eastAsia="fr-FR"/>
              </w:rPr>
            </w:pPr>
            <w:r w:rsidRPr="002032FD">
              <w:rPr>
                <w:rFonts w:ascii="Calibri" w:eastAsia="Times New Roman" w:hAnsi="Calibri" w:cs="Times New Roman"/>
                <w:i/>
                <w:iCs/>
                <w:color w:val="70AD47"/>
                <w:lang w:eastAsia="fr-FR"/>
              </w:rPr>
              <w:t>9% du total HTT</w:t>
            </w:r>
          </w:p>
        </w:tc>
      </w:tr>
      <w:tr w:rsidR="00AF764B" w:rsidRPr="002032FD" w14:paraId="5EF0FE2F" w14:textId="77777777" w:rsidTr="00825CA8">
        <w:trPr>
          <w:trHeight w:val="310"/>
        </w:trPr>
        <w:tc>
          <w:tcPr>
            <w:tcW w:w="1823" w:type="dxa"/>
            <w:vMerge w:val="restart"/>
            <w:tcBorders>
              <w:top w:val="nil"/>
              <w:left w:val="single" w:sz="4" w:space="0" w:color="auto"/>
              <w:bottom w:val="single" w:sz="4" w:space="0" w:color="000000"/>
              <w:right w:val="single" w:sz="4" w:space="0" w:color="auto"/>
            </w:tcBorders>
            <w:shd w:val="clear" w:color="auto" w:fill="auto"/>
            <w:vAlign w:val="center"/>
          </w:tcPr>
          <w:p w14:paraId="685DD18C" w14:textId="77777777" w:rsidR="00AF764B" w:rsidRPr="002032FD" w:rsidRDefault="00AF764B" w:rsidP="00825CA8">
            <w:pPr>
              <w:spacing w:after="0" w:line="240" w:lineRule="auto"/>
              <w:jc w:val="center"/>
              <w:rPr>
                <w:rFonts w:ascii="Calibri" w:eastAsia="Times New Roman" w:hAnsi="Calibri" w:cs="Times New Roman"/>
                <w:b/>
                <w:bCs/>
                <w:color w:val="000000"/>
                <w:lang w:eastAsia="fr-FR"/>
              </w:rPr>
            </w:pPr>
            <w:r w:rsidRPr="002032FD">
              <w:rPr>
                <w:rFonts w:ascii="Calibri" w:eastAsia="Times New Roman" w:hAnsi="Calibri" w:cs="Times New Roman"/>
                <w:b/>
                <w:bCs/>
                <w:color w:val="000000"/>
                <w:lang w:eastAsia="fr-FR"/>
              </w:rPr>
              <w:t>Transport, distribution, commercialisation</w:t>
            </w:r>
          </w:p>
          <w:p w14:paraId="723CD9AC" w14:textId="77777777" w:rsidR="00AF764B" w:rsidRPr="002032FD" w:rsidRDefault="00AF764B" w:rsidP="00825CA8">
            <w:pPr>
              <w:spacing w:after="0" w:line="240" w:lineRule="auto"/>
              <w:jc w:val="center"/>
              <w:rPr>
                <w:rFonts w:ascii="Calibri" w:eastAsia="Times New Roman" w:hAnsi="Calibri" w:cs="Times New Roman"/>
                <w:b/>
                <w:bCs/>
                <w:color w:val="000000"/>
                <w:lang w:eastAsia="fr-FR"/>
              </w:rPr>
            </w:pPr>
          </w:p>
        </w:tc>
        <w:tc>
          <w:tcPr>
            <w:tcW w:w="921" w:type="dxa"/>
            <w:tcBorders>
              <w:top w:val="nil"/>
              <w:left w:val="nil"/>
              <w:bottom w:val="nil"/>
              <w:right w:val="nil"/>
            </w:tcBorders>
            <w:shd w:val="clear" w:color="auto" w:fill="auto"/>
            <w:noWrap/>
            <w:vAlign w:val="bottom"/>
          </w:tcPr>
          <w:p w14:paraId="23779851" w14:textId="77777777" w:rsidR="00AF764B" w:rsidRPr="002032FD" w:rsidRDefault="00AF764B" w:rsidP="00AF764B">
            <w:pPr>
              <w:spacing w:after="0" w:line="240" w:lineRule="auto"/>
              <w:jc w:val="center"/>
              <w:rPr>
                <w:rFonts w:ascii="Calibri" w:eastAsia="Times New Roman" w:hAnsi="Calibri" w:cs="Times New Roman"/>
                <w:color w:val="4472C4"/>
                <w:lang w:eastAsia="fr-FR"/>
              </w:rPr>
            </w:pPr>
            <w:proofErr w:type="spellStart"/>
            <w:r w:rsidRPr="002032FD">
              <w:rPr>
                <w:rFonts w:ascii="Calibri" w:eastAsia="Times New Roman" w:hAnsi="Calibri" w:cs="Times New Roman"/>
                <w:color w:val="4472C4"/>
                <w:lang w:eastAsia="fr-FR"/>
              </w:rPr>
              <w:t>Menfis</w:t>
            </w:r>
            <w:proofErr w:type="spellEnd"/>
          </w:p>
        </w:tc>
        <w:tc>
          <w:tcPr>
            <w:tcW w:w="1362" w:type="dxa"/>
            <w:tcBorders>
              <w:top w:val="nil"/>
              <w:left w:val="nil"/>
              <w:bottom w:val="nil"/>
              <w:right w:val="nil"/>
            </w:tcBorders>
            <w:shd w:val="clear" w:color="auto" w:fill="auto"/>
            <w:noWrap/>
            <w:vAlign w:val="bottom"/>
          </w:tcPr>
          <w:p w14:paraId="3E1B2694" w14:textId="77777777" w:rsidR="00AF764B" w:rsidRPr="002032FD" w:rsidRDefault="00AF764B" w:rsidP="00AF764B">
            <w:pPr>
              <w:spacing w:after="0" w:line="240" w:lineRule="auto"/>
              <w:jc w:val="center"/>
              <w:rPr>
                <w:rFonts w:ascii="Calibri" w:eastAsia="Times New Roman" w:hAnsi="Calibri" w:cs="Times New Roman"/>
                <w:color w:val="4472C4"/>
                <w:lang w:eastAsia="fr-FR"/>
              </w:rPr>
            </w:pPr>
            <w:r w:rsidRPr="002032FD">
              <w:rPr>
                <w:rFonts w:ascii="Calibri" w:eastAsia="Times New Roman" w:hAnsi="Calibri" w:cs="Times New Roman"/>
                <w:color w:val="4472C4"/>
                <w:lang w:eastAsia="fr-FR"/>
              </w:rPr>
              <w:t>0,93</w:t>
            </w:r>
          </w:p>
        </w:tc>
        <w:tc>
          <w:tcPr>
            <w:tcW w:w="1276" w:type="dxa"/>
            <w:tcBorders>
              <w:top w:val="nil"/>
              <w:left w:val="nil"/>
              <w:bottom w:val="nil"/>
              <w:right w:val="nil"/>
            </w:tcBorders>
            <w:shd w:val="clear" w:color="auto" w:fill="auto"/>
            <w:noWrap/>
            <w:vAlign w:val="bottom"/>
          </w:tcPr>
          <w:p w14:paraId="32A3DCB9" w14:textId="77777777" w:rsidR="00AF764B" w:rsidRPr="002032FD" w:rsidRDefault="00AF764B" w:rsidP="00AF764B">
            <w:pPr>
              <w:spacing w:after="0" w:line="240" w:lineRule="auto"/>
              <w:jc w:val="center"/>
              <w:rPr>
                <w:rFonts w:ascii="Calibri" w:eastAsia="Times New Roman" w:hAnsi="Calibri" w:cs="Times New Roman"/>
                <w:color w:val="4472C4"/>
                <w:lang w:eastAsia="fr-FR"/>
              </w:rPr>
            </w:pPr>
            <w:proofErr w:type="spellStart"/>
            <w:r w:rsidRPr="002032FD">
              <w:rPr>
                <w:rFonts w:ascii="Calibri" w:eastAsia="Times New Roman" w:hAnsi="Calibri" w:cs="Times New Roman"/>
                <w:color w:val="4472C4"/>
                <w:lang w:eastAsia="fr-FR"/>
              </w:rPr>
              <w:t>Cst</w:t>
            </w:r>
            <w:proofErr w:type="spellEnd"/>
          </w:p>
        </w:tc>
        <w:tc>
          <w:tcPr>
            <w:tcW w:w="3702" w:type="dxa"/>
            <w:tcBorders>
              <w:top w:val="nil"/>
              <w:left w:val="single" w:sz="4" w:space="0" w:color="auto"/>
              <w:bottom w:val="nil"/>
              <w:right w:val="single" w:sz="4" w:space="0" w:color="auto"/>
            </w:tcBorders>
            <w:shd w:val="clear" w:color="auto" w:fill="auto"/>
            <w:noWrap/>
            <w:vAlign w:val="bottom"/>
          </w:tcPr>
          <w:p w14:paraId="535780B2" w14:textId="0FAE80E0" w:rsidR="00AF764B" w:rsidRPr="002032FD" w:rsidRDefault="00C01162" w:rsidP="00AF764B">
            <w:pPr>
              <w:spacing w:after="0" w:line="240" w:lineRule="auto"/>
              <w:rPr>
                <w:rFonts w:ascii="Calibri" w:eastAsia="Times New Roman" w:hAnsi="Calibri" w:cs="Times New Roman"/>
                <w:i/>
                <w:iCs/>
                <w:color w:val="4472C4"/>
                <w:lang w:eastAsia="fr-FR"/>
              </w:rPr>
            </w:pPr>
            <w:ins w:id="25" w:author="NAULEAU Marie-Laure" w:date="2017-11-24T16:31:00Z">
              <w:r>
                <w:rPr>
                  <w:rFonts w:ascii="Calibri" w:eastAsia="Times New Roman" w:hAnsi="Calibri" w:cs="Times New Roman"/>
                  <w:i/>
                  <w:iCs/>
                  <w:color w:val="4472C4"/>
                  <w:lang w:eastAsia="fr-FR"/>
                </w:rPr>
                <w:t xml:space="preserve">Même </w:t>
              </w:r>
              <w:proofErr w:type="spellStart"/>
              <w:r>
                <w:rPr>
                  <w:rFonts w:ascii="Calibri" w:eastAsia="Times New Roman" w:hAnsi="Calibri" w:cs="Times New Roman"/>
                  <w:i/>
                  <w:iCs/>
                  <w:color w:val="4472C4"/>
                  <w:lang w:eastAsia="fr-FR"/>
                </w:rPr>
                <w:t>hyp</w:t>
              </w:r>
              <w:proofErr w:type="spellEnd"/>
              <w:r>
                <w:rPr>
                  <w:rFonts w:ascii="Calibri" w:eastAsia="Times New Roman" w:hAnsi="Calibri" w:cs="Times New Roman"/>
                  <w:i/>
                  <w:iCs/>
                  <w:color w:val="4472C4"/>
                  <w:lang w:eastAsia="fr-FR"/>
                </w:rPr>
                <w:t xml:space="preserve"> que le CGDD</w:t>
              </w:r>
            </w:ins>
          </w:p>
        </w:tc>
      </w:tr>
      <w:tr w:rsidR="00AF764B" w:rsidRPr="002032FD" w14:paraId="15AB29B4" w14:textId="77777777" w:rsidTr="00825CA8">
        <w:trPr>
          <w:trHeight w:val="310"/>
        </w:trPr>
        <w:tc>
          <w:tcPr>
            <w:tcW w:w="1823" w:type="dxa"/>
            <w:vMerge/>
            <w:tcBorders>
              <w:top w:val="nil"/>
              <w:left w:val="single" w:sz="4" w:space="0" w:color="auto"/>
              <w:bottom w:val="single" w:sz="4" w:space="0" w:color="000000"/>
              <w:right w:val="single" w:sz="4" w:space="0" w:color="auto"/>
            </w:tcBorders>
            <w:vAlign w:val="center"/>
          </w:tcPr>
          <w:p w14:paraId="5E5442E4" w14:textId="77777777" w:rsidR="00AF764B" w:rsidRPr="002032FD" w:rsidRDefault="00AF764B" w:rsidP="00825CA8">
            <w:pPr>
              <w:spacing w:after="0" w:line="240" w:lineRule="auto"/>
              <w:rPr>
                <w:rFonts w:ascii="Calibri" w:eastAsia="Times New Roman" w:hAnsi="Calibri" w:cs="Times New Roman"/>
                <w:b/>
                <w:bCs/>
                <w:color w:val="000000"/>
                <w:lang w:eastAsia="fr-FR"/>
              </w:rPr>
            </w:pPr>
          </w:p>
        </w:tc>
        <w:tc>
          <w:tcPr>
            <w:tcW w:w="921" w:type="dxa"/>
            <w:tcBorders>
              <w:top w:val="nil"/>
              <w:left w:val="nil"/>
              <w:bottom w:val="single" w:sz="4" w:space="0" w:color="auto"/>
              <w:right w:val="nil"/>
            </w:tcBorders>
            <w:shd w:val="clear" w:color="auto" w:fill="auto"/>
            <w:noWrap/>
            <w:vAlign w:val="bottom"/>
          </w:tcPr>
          <w:p w14:paraId="6196FB4B"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sidRPr="002032FD">
              <w:rPr>
                <w:rFonts w:ascii="Calibri" w:eastAsia="Times New Roman" w:hAnsi="Calibri" w:cs="Times New Roman"/>
                <w:color w:val="70AD47"/>
                <w:lang w:eastAsia="fr-FR"/>
              </w:rPr>
              <w:t>Tertiaire</w:t>
            </w:r>
          </w:p>
        </w:tc>
        <w:tc>
          <w:tcPr>
            <w:tcW w:w="1362" w:type="dxa"/>
            <w:tcBorders>
              <w:top w:val="nil"/>
              <w:left w:val="nil"/>
              <w:bottom w:val="single" w:sz="4" w:space="0" w:color="auto"/>
              <w:right w:val="nil"/>
            </w:tcBorders>
            <w:shd w:val="clear" w:color="auto" w:fill="auto"/>
            <w:noWrap/>
            <w:vAlign w:val="bottom"/>
          </w:tcPr>
          <w:p w14:paraId="78335D9C"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sidRPr="002032FD">
              <w:rPr>
                <w:rFonts w:ascii="Calibri" w:eastAsia="Times New Roman" w:hAnsi="Calibri" w:cs="Times New Roman"/>
                <w:color w:val="70AD47"/>
                <w:lang w:eastAsia="fr-FR"/>
              </w:rPr>
              <w:t>0,93</w:t>
            </w:r>
          </w:p>
        </w:tc>
        <w:tc>
          <w:tcPr>
            <w:tcW w:w="1276" w:type="dxa"/>
            <w:tcBorders>
              <w:top w:val="nil"/>
              <w:left w:val="nil"/>
              <w:bottom w:val="single" w:sz="4" w:space="0" w:color="auto"/>
              <w:right w:val="nil"/>
            </w:tcBorders>
            <w:shd w:val="clear" w:color="auto" w:fill="auto"/>
            <w:noWrap/>
            <w:vAlign w:val="bottom"/>
          </w:tcPr>
          <w:p w14:paraId="659B230E"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proofErr w:type="spellStart"/>
            <w:r w:rsidRPr="002032FD">
              <w:rPr>
                <w:rFonts w:ascii="Calibri" w:eastAsia="Times New Roman" w:hAnsi="Calibri" w:cs="Times New Roman"/>
                <w:color w:val="70AD47"/>
                <w:lang w:eastAsia="fr-FR"/>
              </w:rPr>
              <w:t>Cst</w:t>
            </w:r>
            <w:proofErr w:type="spellEnd"/>
          </w:p>
        </w:tc>
        <w:tc>
          <w:tcPr>
            <w:tcW w:w="3702" w:type="dxa"/>
            <w:tcBorders>
              <w:top w:val="nil"/>
              <w:left w:val="single" w:sz="4" w:space="0" w:color="auto"/>
              <w:bottom w:val="single" w:sz="4" w:space="0" w:color="auto"/>
              <w:right w:val="single" w:sz="4" w:space="0" w:color="auto"/>
            </w:tcBorders>
            <w:shd w:val="clear" w:color="auto" w:fill="auto"/>
            <w:noWrap/>
            <w:vAlign w:val="bottom"/>
          </w:tcPr>
          <w:p w14:paraId="0B9CB3D2" w14:textId="77777777" w:rsidR="00AF764B" w:rsidRPr="002032FD" w:rsidRDefault="00AF764B" w:rsidP="00AF764B">
            <w:pPr>
              <w:spacing w:after="0" w:line="240" w:lineRule="auto"/>
              <w:rPr>
                <w:rFonts w:ascii="Calibri" w:eastAsia="Times New Roman" w:hAnsi="Calibri" w:cs="Times New Roman"/>
                <w:i/>
                <w:iCs/>
                <w:color w:val="70AD47"/>
                <w:lang w:eastAsia="fr-FR"/>
              </w:rPr>
            </w:pPr>
            <w:r w:rsidRPr="002032FD">
              <w:rPr>
                <w:rFonts w:ascii="Calibri" w:eastAsia="Times New Roman" w:hAnsi="Calibri" w:cs="Times New Roman"/>
                <w:i/>
                <w:iCs/>
                <w:color w:val="70AD47"/>
                <w:lang w:eastAsia="fr-FR"/>
              </w:rPr>
              <w:t>16% du total HTT</w:t>
            </w:r>
          </w:p>
        </w:tc>
      </w:tr>
      <w:tr w:rsidR="00AF764B" w:rsidRPr="002032FD" w14:paraId="45D52A70" w14:textId="77777777" w:rsidTr="00825CA8">
        <w:trPr>
          <w:trHeight w:val="310"/>
        </w:trPr>
        <w:tc>
          <w:tcPr>
            <w:tcW w:w="1823" w:type="dxa"/>
            <w:tcBorders>
              <w:top w:val="nil"/>
              <w:left w:val="single" w:sz="4" w:space="0" w:color="auto"/>
              <w:bottom w:val="nil"/>
              <w:right w:val="single" w:sz="4" w:space="0" w:color="auto"/>
            </w:tcBorders>
            <w:vAlign w:val="bottom"/>
          </w:tcPr>
          <w:p w14:paraId="626B8A86" w14:textId="77777777" w:rsidR="00AF764B" w:rsidRPr="004A090E" w:rsidRDefault="00AF764B" w:rsidP="00825CA8">
            <w:pPr>
              <w:spacing w:after="0" w:line="240" w:lineRule="auto"/>
              <w:rPr>
                <w:rFonts w:ascii="Calibri" w:eastAsia="Times New Roman" w:hAnsi="Calibri" w:cs="Times New Roman"/>
                <w:b/>
                <w:bCs/>
                <w:lang w:eastAsia="fr-FR"/>
              </w:rPr>
            </w:pPr>
            <w:r w:rsidRPr="004A090E">
              <w:rPr>
                <w:rFonts w:ascii="Calibri" w:hAnsi="Calibri"/>
                <w:b/>
                <w:bCs/>
              </w:rPr>
              <w:lastRenderedPageBreak/>
              <w:t>TICPE</w:t>
            </w:r>
          </w:p>
        </w:tc>
        <w:tc>
          <w:tcPr>
            <w:tcW w:w="921" w:type="dxa"/>
            <w:tcBorders>
              <w:top w:val="single" w:sz="4" w:space="0" w:color="auto"/>
              <w:left w:val="nil"/>
              <w:bottom w:val="nil"/>
              <w:right w:val="nil"/>
            </w:tcBorders>
            <w:shd w:val="clear" w:color="auto" w:fill="auto"/>
            <w:noWrap/>
            <w:vAlign w:val="bottom"/>
          </w:tcPr>
          <w:p w14:paraId="52AE0FFE"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proofErr w:type="spellStart"/>
            <w:r>
              <w:rPr>
                <w:rFonts w:ascii="Calibri" w:hAnsi="Calibri"/>
                <w:color w:val="4472C4"/>
              </w:rPr>
              <w:t>Menfis</w:t>
            </w:r>
            <w:proofErr w:type="spellEnd"/>
          </w:p>
        </w:tc>
        <w:tc>
          <w:tcPr>
            <w:tcW w:w="1362" w:type="dxa"/>
            <w:tcBorders>
              <w:top w:val="single" w:sz="4" w:space="0" w:color="auto"/>
              <w:left w:val="nil"/>
              <w:bottom w:val="nil"/>
              <w:right w:val="nil"/>
            </w:tcBorders>
            <w:shd w:val="clear" w:color="auto" w:fill="auto"/>
            <w:noWrap/>
            <w:vAlign w:val="bottom"/>
          </w:tcPr>
          <w:p w14:paraId="7AA870E4" w14:textId="77777777" w:rsidR="00AF764B" w:rsidRPr="004A090E" w:rsidRDefault="00AF764B" w:rsidP="00AF764B">
            <w:pPr>
              <w:spacing w:after="0" w:line="240" w:lineRule="auto"/>
              <w:jc w:val="center"/>
              <w:rPr>
                <w:rFonts w:ascii="Calibri" w:eastAsia="Times New Roman" w:hAnsi="Calibri" w:cs="Times New Roman"/>
                <w:color w:val="70AD47"/>
                <w:lang w:eastAsia="fr-FR"/>
              </w:rPr>
            </w:pPr>
            <w:r w:rsidRPr="004A090E">
              <w:rPr>
                <w:rFonts w:ascii="Calibri" w:hAnsi="Calibri"/>
                <w:color w:val="4472C4"/>
              </w:rPr>
              <w:t>0,76</w:t>
            </w:r>
          </w:p>
        </w:tc>
        <w:tc>
          <w:tcPr>
            <w:tcW w:w="1276" w:type="dxa"/>
            <w:tcBorders>
              <w:top w:val="single" w:sz="4" w:space="0" w:color="auto"/>
              <w:left w:val="nil"/>
              <w:bottom w:val="nil"/>
              <w:right w:val="nil"/>
            </w:tcBorders>
            <w:shd w:val="clear" w:color="auto" w:fill="auto"/>
            <w:noWrap/>
            <w:vAlign w:val="bottom"/>
          </w:tcPr>
          <w:p w14:paraId="2AFFD111"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Pr>
                <w:rFonts w:ascii="Calibri" w:hAnsi="Calibri"/>
                <w:color w:val="4472C4"/>
              </w:rPr>
              <w:t>1,80</w:t>
            </w:r>
          </w:p>
        </w:tc>
        <w:tc>
          <w:tcPr>
            <w:tcW w:w="3702" w:type="dxa"/>
            <w:tcBorders>
              <w:top w:val="single" w:sz="4" w:space="0" w:color="auto"/>
              <w:left w:val="single" w:sz="4" w:space="0" w:color="auto"/>
              <w:bottom w:val="nil"/>
              <w:right w:val="single" w:sz="4" w:space="0" w:color="auto"/>
            </w:tcBorders>
            <w:shd w:val="clear" w:color="auto" w:fill="auto"/>
            <w:noWrap/>
            <w:vAlign w:val="bottom"/>
          </w:tcPr>
          <w:p w14:paraId="330444EE" w14:textId="77777777" w:rsidR="00AF764B" w:rsidRPr="002032FD" w:rsidRDefault="00AF764B" w:rsidP="00AF764B">
            <w:pPr>
              <w:spacing w:after="0" w:line="240" w:lineRule="auto"/>
              <w:rPr>
                <w:rFonts w:ascii="Calibri" w:eastAsia="Times New Roman" w:hAnsi="Calibri" w:cs="Times New Roman"/>
                <w:i/>
                <w:iCs/>
                <w:color w:val="70AD47"/>
                <w:lang w:eastAsia="fr-FR"/>
              </w:rPr>
            </w:pPr>
          </w:p>
        </w:tc>
      </w:tr>
      <w:tr w:rsidR="00AF764B" w:rsidRPr="002032FD" w14:paraId="65663B30" w14:textId="77777777" w:rsidTr="00825CA8">
        <w:trPr>
          <w:trHeight w:val="310"/>
        </w:trPr>
        <w:tc>
          <w:tcPr>
            <w:tcW w:w="1823" w:type="dxa"/>
            <w:tcBorders>
              <w:top w:val="nil"/>
              <w:left w:val="single" w:sz="4" w:space="0" w:color="auto"/>
              <w:bottom w:val="nil"/>
              <w:right w:val="single" w:sz="4" w:space="0" w:color="auto"/>
            </w:tcBorders>
            <w:vAlign w:val="bottom"/>
          </w:tcPr>
          <w:p w14:paraId="1DC9EB92" w14:textId="77777777" w:rsidR="00AF764B" w:rsidRPr="002032FD" w:rsidRDefault="00AF764B" w:rsidP="00825CA8">
            <w:pPr>
              <w:spacing w:after="0" w:line="240" w:lineRule="auto"/>
              <w:jc w:val="right"/>
              <w:rPr>
                <w:rFonts w:ascii="Calibri" w:eastAsia="Times New Roman" w:hAnsi="Calibri" w:cs="Times New Roman"/>
                <w:b/>
                <w:bCs/>
                <w:color w:val="000000"/>
                <w:lang w:eastAsia="fr-FR"/>
              </w:rPr>
            </w:pPr>
            <w:r>
              <w:rPr>
                <w:rFonts w:ascii="Calibri" w:hAnsi="Calibri"/>
                <w:b/>
                <w:bCs/>
                <w:i/>
                <w:iCs/>
                <w:color w:val="4472C4"/>
              </w:rPr>
              <w:t>dont CC</w:t>
            </w:r>
          </w:p>
        </w:tc>
        <w:tc>
          <w:tcPr>
            <w:tcW w:w="921" w:type="dxa"/>
            <w:tcBorders>
              <w:top w:val="nil"/>
              <w:left w:val="nil"/>
              <w:bottom w:val="nil"/>
              <w:right w:val="nil"/>
            </w:tcBorders>
            <w:shd w:val="clear" w:color="auto" w:fill="auto"/>
            <w:noWrap/>
            <w:vAlign w:val="bottom"/>
          </w:tcPr>
          <w:p w14:paraId="665F148E"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proofErr w:type="spellStart"/>
            <w:r>
              <w:rPr>
                <w:rFonts w:ascii="Calibri" w:hAnsi="Calibri"/>
                <w:color w:val="4472C4"/>
              </w:rPr>
              <w:t>Menfis</w:t>
            </w:r>
            <w:proofErr w:type="spellEnd"/>
          </w:p>
        </w:tc>
        <w:tc>
          <w:tcPr>
            <w:tcW w:w="1362" w:type="dxa"/>
            <w:tcBorders>
              <w:top w:val="nil"/>
              <w:left w:val="nil"/>
              <w:bottom w:val="nil"/>
              <w:right w:val="nil"/>
            </w:tcBorders>
            <w:shd w:val="clear" w:color="auto" w:fill="auto"/>
            <w:noWrap/>
            <w:vAlign w:val="bottom"/>
          </w:tcPr>
          <w:p w14:paraId="68A48797" w14:textId="77777777" w:rsidR="00AF764B" w:rsidRPr="004A090E" w:rsidRDefault="00AF764B" w:rsidP="00AF764B">
            <w:pPr>
              <w:spacing w:after="0" w:line="240" w:lineRule="auto"/>
              <w:jc w:val="center"/>
              <w:rPr>
                <w:rFonts w:ascii="Calibri" w:eastAsia="Times New Roman" w:hAnsi="Calibri" w:cs="Times New Roman"/>
                <w:color w:val="70AD47"/>
                <w:lang w:eastAsia="fr-FR"/>
              </w:rPr>
            </w:pPr>
            <w:r w:rsidRPr="004A090E">
              <w:rPr>
                <w:rFonts w:ascii="Calibri" w:hAnsi="Calibri"/>
                <w:i/>
                <w:iCs/>
                <w:color w:val="4472C4"/>
              </w:rPr>
              <w:t>0,42</w:t>
            </w:r>
          </w:p>
        </w:tc>
        <w:tc>
          <w:tcPr>
            <w:tcW w:w="1276" w:type="dxa"/>
            <w:tcBorders>
              <w:top w:val="nil"/>
              <w:left w:val="nil"/>
              <w:bottom w:val="nil"/>
              <w:right w:val="nil"/>
            </w:tcBorders>
            <w:shd w:val="clear" w:color="auto" w:fill="auto"/>
            <w:noWrap/>
            <w:vAlign w:val="bottom"/>
          </w:tcPr>
          <w:p w14:paraId="0AF29D4D"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Pr>
                <w:rFonts w:ascii="Calibri" w:hAnsi="Calibri"/>
                <w:i/>
                <w:iCs/>
                <w:color w:val="4472C4"/>
              </w:rPr>
              <w:t>1,51</w:t>
            </w:r>
          </w:p>
        </w:tc>
        <w:tc>
          <w:tcPr>
            <w:tcW w:w="3702" w:type="dxa"/>
            <w:tcBorders>
              <w:top w:val="nil"/>
              <w:left w:val="single" w:sz="4" w:space="0" w:color="auto"/>
              <w:bottom w:val="nil"/>
              <w:right w:val="single" w:sz="4" w:space="0" w:color="auto"/>
            </w:tcBorders>
            <w:shd w:val="clear" w:color="auto" w:fill="auto"/>
            <w:noWrap/>
            <w:vAlign w:val="bottom"/>
          </w:tcPr>
          <w:p w14:paraId="1889469A" w14:textId="6EDD0D5F" w:rsidR="00AF764B" w:rsidRPr="002032FD" w:rsidRDefault="00AF764B" w:rsidP="00AF764B">
            <w:pPr>
              <w:spacing w:after="0" w:line="240" w:lineRule="auto"/>
              <w:rPr>
                <w:rFonts w:ascii="Calibri" w:eastAsia="Times New Roman" w:hAnsi="Calibri" w:cs="Times New Roman"/>
                <w:i/>
                <w:iCs/>
                <w:color w:val="70AD47"/>
                <w:lang w:eastAsia="fr-FR"/>
              </w:rPr>
            </w:pPr>
            <w:r>
              <w:rPr>
                <w:rFonts w:ascii="Calibri" w:hAnsi="Calibri"/>
                <w:i/>
                <w:iCs/>
                <w:color w:val="4472C4"/>
              </w:rPr>
              <w:t>Augmentation selon CCE jusqu’à 2,67€ en 2030 puis constant</w:t>
            </w:r>
          </w:p>
        </w:tc>
      </w:tr>
      <w:tr w:rsidR="00AF764B" w:rsidRPr="002032FD" w14:paraId="748FCBAF" w14:textId="77777777" w:rsidTr="00825CA8">
        <w:trPr>
          <w:trHeight w:val="310"/>
        </w:trPr>
        <w:tc>
          <w:tcPr>
            <w:tcW w:w="1823" w:type="dxa"/>
            <w:tcBorders>
              <w:top w:val="nil"/>
              <w:left w:val="single" w:sz="4" w:space="0" w:color="auto"/>
              <w:bottom w:val="nil"/>
              <w:right w:val="single" w:sz="4" w:space="0" w:color="auto"/>
            </w:tcBorders>
            <w:vAlign w:val="bottom"/>
          </w:tcPr>
          <w:p w14:paraId="1DF997F3" w14:textId="77777777" w:rsidR="00AF764B" w:rsidRPr="002032FD" w:rsidRDefault="00AF764B" w:rsidP="00825CA8">
            <w:pPr>
              <w:spacing w:after="0" w:line="240" w:lineRule="auto"/>
              <w:rPr>
                <w:rFonts w:ascii="Calibri" w:eastAsia="Times New Roman" w:hAnsi="Calibri" w:cs="Times New Roman"/>
                <w:b/>
                <w:bCs/>
                <w:color w:val="000000"/>
                <w:lang w:eastAsia="fr-FR"/>
              </w:rPr>
            </w:pPr>
            <w:r>
              <w:rPr>
                <w:rFonts w:ascii="Calibri" w:hAnsi="Calibri"/>
                <w:b/>
                <w:bCs/>
                <w:color w:val="70AD47"/>
              </w:rPr>
              <w:t> </w:t>
            </w:r>
          </w:p>
        </w:tc>
        <w:tc>
          <w:tcPr>
            <w:tcW w:w="921" w:type="dxa"/>
            <w:tcBorders>
              <w:top w:val="nil"/>
              <w:left w:val="nil"/>
              <w:bottom w:val="nil"/>
              <w:right w:val="nil"/>
            </w:tcBorders>
            <w:shd w:val="clear" w:color="auto" w:fill="auto"/>
            <w:noWrap/>
            <w:vAlign w:val="bottom"/>
          </w:tcPr>
          <w:p w14:paraId="0B471441"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Pr>
                <w:rFonts w:ascii="Calibri" w:hAnsi="Calibri"/>
                <w:color w:val="70AD47"/>
              </w:rPr>
              <w:t>Tertiaire</w:t>
            </w:r>
          </w:p>
        </w:tc>
        <w:tc>
          <w:tcPr>
            <w:tcW w:w="1362" w:type="dxa"/>
            <w:tcBorders>
              <w:top w:val="nil"/>
              <w:left w:val="nil"/>
              <w:bottom w:val="nil"/>
              <w:right w:val="nil"/>
            </w:tcBorders>
            <w:shd w:val="clear" w:color="auto" w:fill="auto"/>
            <w:noWrap/>
            <w:vAlign w:val="bottom"/>
          </w:tcPr>
          <w:p w14:paraId="40E0C653" w14:textId="77777777" w:rsidR="00AF764B" w:rsidRPr="004A090E" w:rsidRDefault="00AF764B" w:rsidP="00AF764B">
            <w:pPr>
              <w:spacing w:after="0" w:line="240" w:lineRule="auto"/>
              <w:jc w:val="center"/>
              <w:rPr>
                <w:rFonts w:ascii="Calibri" w:eastAsia="Times New Roman" w:hAnsi="Calibri" w:cs="Times New Roman"/>
                <w:color w:val="70AD47"/>
                <w:lang w:eastAsia="fr-FR"/>
              </w:rPr>
            </w:pPr>
            <w:r w:rsidRPr="004A090E">
              <w:rPr>
                <w:rFonts w:ascii="Calibri" w:hAnsi="Calibri"/>
                <w:color w:val="70AD47"/>
              </w:rPr>
              <w:t>0,76</w:t>
            </w:r>
          </w:p>
        </w:tc>
        <w:tc>
          <w:tcPr>
            <w:tcW w:w="1276" w:type="dxa"/>
            <w:tcBorders>
              <w:top w:val="nil"/>
              <w:left w:val="nil"/>
              <w:bottom w:val="nil"/>
              <w:right w:val="nil"/>
            </w:tcBorders>
            <w:shd w:val="clear" w:color="auto" w:fill="auto"/>
            <w:noWrap/>
            <w:vAlign w:val="bottom"/>
          </w:tcPr>
          <w:p w14:paraId="0A252749" w14:textId="3156D8CB" w:rsidR="00AF764B" w:rsidRPr="002032FD" w:rsidRDefault="00AF764B" w:rsidP="00AF764B">
            <w:pPr>
              <w:spacing w:after="0" w:line="240" w:lineRule="auto"/>
              <w:jc w:val="center"/>
              <w:rPr>
                <w:rFonts w:ascii="Calibri" w:eastAsia="Times New Roman" w:hAnsi="Calibri" w:cs="Times New Roman"/>
                <w:color w:val="70AD47"/>
                <w:lang w:eastAsia="fr-FR"/>
              </w:rPr>
            </w:pPr>
            <w:r>
              <w:rPr>
                <w:rFonts w:ascii="Calibri" w:hAnsi="Calibri"/>
                <w:color w:val="70AD47"/>
              </w:rPr>
              <w:t>0,97</w:t>
            </w:r>
          </w:p>
        </w:tc>
        <w:tc>
          <w:tcPr>
            <w:tcW w:w="3702" w:type="dxa"/>
            <w:tcBorders>
              <w:top w:val="nil"/>
              <w:left w:val="single" w:sz="4" w:space="0" w:color="auto"/>
              <w:bottom w:val="nil"/>
              <w:right w:val="single" w:sz="4" w:space="0" w:color="auto"/>
            </w:tcBorders>
            <w:shd w:val="clear" w:color="auto" w:fill="auto"/>
            <w:noWrap/>
            <w:vAlign w:val="bottom"/>
          </w:tcPr>
          <w:p w14:paraId="4E60D9C9" w14:textId="77777777" w:rsidR="00AF764B" w:rsidRPr="002032FD" w:rsidRDefault="00AF764B" w:rsidP="00AF764B">
            <w:pPr>
              <w:spacing w:after="0" w:line="240" w:lineRule="auto"/>
              <w:rPr>
                <w:rFonts w:ascii="Calibri" w:eastAsia="Times New Roman" w:hAnsi="Calibri" w:cs="Times New Roman"/>
                <w:i/>
                <w:iCs/>
                <w:color w:val="70AD47"/>
                <w:lang w:eastAsia="fr-FR"/>
              </w:rPr>
            </w:pPr>
            <w:r>
              <w:rPr>
                <w:rFonts w:ascii="Calibri" w:hAnsi="Calibri"/>
                <w:i/>
                <w:iCs/>
                <w:color w:val="70AD47"/>
              </w:rPr>
              <w:t>+ 16% entre 2015-16 puis constant</w:t>
            </w:r>
          </w:p>
        </w:tc>
      </w:tr>
      <w:tr w:rsidR="00AF764B" w:rsidRPr="002032FD" w14:paraId="3DB3F59F" w14:textId="77777777" w:rsidTr="00825CA8">
        <w:trPr>
          <w:trHeight w:val="310"/>
        </w:trPr>
        <w:tc>
          <w:tcPr>
            <w:tcW w:w="1823" w:type="dxa"/>
            <w:tcBorders>
              <w:top w:val="nil"/>
              <w:left w:val="single" w:sz="4" w:space="0" w:color="auto"/>
              <w:bottom w:val="single" w:sz="4" w:space="0" w:color="000000"/>
              <w:right w:val="single" w:sz="4" w:space="0" w:color="auto"/>
            </w:tcBorders>
            <w:vAlign w:val="bottom"/>
          </w:tcPr>
          <w:p w14:paraId="4B85E658" w14:textId="77777777" w:rsidR="00AF764B" w:rsidRPr="002032FD" w:rsidRDefault="00AF764B" w:rsidP="00825CA8">
            <w:pPr>
              <w:spacing w:after="0" w:line="240" w:lineRule="auto"/>
              <w:jc w:val="right"/>
              <w:rPr>
                <w:rFonts w:ascii="Calibri" w:eastAsia="Times New Roman" w:hAnsi="Calibri" w:cs="Times New Roman"/>
                <w:b/>
                <w:bCs/>
                <w:color w:val="000000"/>
                <w:lang w:eastAsia="fr-FR"/>
              </w:rPr>
            </w:pPr>
            <w:r>
              <w:rPr>
                <w:rFonts w:ascii="Calibri" w:hAnsi="Calibri"/>
                <w:b/>
                <w:bCs/>
                <w:color w:val="70AD47"/>
              </w:rPr>
              <w:t>cc</w:t>
            </w:r>
          </w:p>
        </w:tc>
        <w:tc>
          <w:tcPr>
            <w:tcW w:w="921" w:type="dxa"/>
            <w:tcBorders>
              <w:top w:val="nil"/>
              <w:left w:val="nil"/>
              <w:bottom w:val="single" w:sz="4" w:space="0" w:color="auto"/>
              <w:right w:val="nil"/>
            </w:tcBorders>
            <w:shd w:val="clear" w:color="auto" w:fill="auto"/>
            <w:noWrap/>
            <w:vAlign w:val="bottom"/>
          </w:tcPr>
          <w:p w14:paraId="6AE29BDA" w14:textId="77777777" w:rsidR="00AF764B" w:rsidRPr="002032FD" w:rsidRDefault="00AF764B" w:rsidP="00AF764B">
            <w:pPr>
              <w:spacing w:after="0" w:line="240" w:lineRule="auto"/>
              <w:jc w:val="center"/>
              <w:rPr>
                <w:rFonts w:ascii="Calibri" w:eastAsia="Times New Roman" w:hAnsi="Calibri" w:cs="Times New Roman"/>
                <w:color w:val="70AD47"/>
                <w:lang w:eastAsia="fr-FR"/>
              </w:rPr>
            </w:pPr>
            <w:r>
              <w:rPr>
                <w:rFonts w:ascii="Calibri" w:hAnsi="Calibri"/>
                <w:color w:val="70AD47"/>
              </w:rPr>
              <w:t>Tertiaire</w:t>
            </w:r>
          </w:p>
        </w:tc>
        <w:tc>
          <w:tcPr>
            <w:tcW w:w="1362" w:type="dxa"/>
            <w:tcBorders>
              <w:top w:val="nil"/>
              <w:left w:val="nil"/>
              <w:bottom w:val="single" w:sz="4" w:space="0" w:color="auto"/>
              <w:right w:val="nil"/>
            </w:tcBorders>
            <w:shd w:val="clear" w:color="auto" w:fill="auto"/>
            <w:noWrap/>
            <w:vAlign w:val="bottom"/>
          </w:tcPr>
          <w:p w14:paraId="1281EAE4" w14:textId="77777777" w:rsidR="00AF764B" w:rsidRPr="004A090E" w:rsidRDefault="00AF764B" w:rsidP="00AF764B">
            <w:pPr>
              <w:spacing w:after="0" w:line="240" w:lineRule="auto"/>
              <w:jc w:val="center"/>
              <w:rPr>
                <w:rFonts w:ascii="Calibri" w:eastAsia="Times New Roman" w:hAnsi="Calibri" w:cs="Times New Roman"/>
                <w:color w:val="70AD47"/>
                <w:lang w:eastAsia="fr-FR"/>
              </w:rPr>
            </w:pPr>
            <w:r w:rsidRPr="004A090E">
              <w:rPr>
                <w:rFonts w:ascii="Calibri" w:hAnsi="Calibri"/>
                <w:color w:val="70AD47"/>
              </w:rPr>
              <w:t>ajoutée après</w:t>
            </w:r>
          </w:p>
        </w:tc>
        <w:tc>
          <w:tcPr>
            <w:tcW w:w="1276" w:type="dxa"/>
            <w:tcBorders>
              <w:top w:val="nil"/>
              <w:left w:val="nil"/>
              <w:bottom w:val="single" w:sz="4" w:space="0" w:color="auto"/>
              <w:right w:val="nil"/>
            </w:tcBorders>
            <w:shd w:val="clear" w:color="auto" w:fill="auto"/>
            <w:noWrap/>
            <w:vAlign w:val="bottom"/>
          </w:tcPr>
          <w:p w14:paraId="1D1CE780" w14:textId="6BC7B125" w:rsidR="00AF764B" w:rsidRPr="002032FD" w:rsidRDefault="00AF764B" w:rsidP="00AF764B">
            <w:pPr>
              <w:spacing w:after="0" w:line="240" w:lineRule="auto"/>
              <w:jc w:val="center"/>
              <w:rPr>
                <w:rFonts w:ascii="Calibri" w:eastAsia="Times New Roman" w:hAnsi="Calibri" w:cs="Times New Roman"/>
                <w:color w:val="70AD47"/>
                <w:lang w:eastAsia="fr-FR"/>
              </w:rPr>
            </w:pPr>
          </w:p>
        </w:tc>
        <w:tc>
          <w:tcPr>
            <w:tcW w:w="3702" w:type="dxa"/>
            <w:tcBorders>
              <w:top w:val="nil"/>
              <w:left w:val="single" w:sz="4" w:space="0" w:color="auto"/>
              <w:bottom w:val="single" w:sz="4" w:space="0" w:color="auto"/>
              <w:right w:val="single" w:sz="4" w:space="0" w:color="auto"/>
            </w:tcBorders>
            <w:shd w:val="clear" w:color="auto" w:fill="auto"/>
            <w:noWrap/>
            <w:vAlign w:val="bottom"/>
          </w:tcPr>
          <w:p w14:paraId="78E9D597" w14:textId="77777777" w:rsidR="00AF764B" w:rsidRPr="002032FD" w:rsidRDefault="00AF764B" w:rsidP="00AF764B">
            <w:pPr>
              <w:spacing w:after="0" w:line="240" w:lineRule="auto"/>
              <w:rPr>
                <w:rFonts w:ascii="Calibri" w:eastAsia="Times New Roman" w:hAnsi="Calibri" w:cs="Times New Roman"/>
                <w:i/>
                <w:iCs/>
                <w:color w:val="70AD47"/>
                <w:lang w:eastAsia="fr-FR"/>
              </w:rPr>
            </w:pPr>
          </w:p>
        </w:tc>
      </w:tr>
    </w:tbl>
    <w:p w14:paraId="5BAA902A" w14:textId="77777777" w:rsidR="004A090E" w:rsidRPr="006210CD" w:rsidRDefault="004A090E" w:rsidP="002032FD"/>
    <w:p w14:paraId="0C33D138" w14:textId="77D6CDBB" w:rsidR="002032FD" w:rsidRPr="002032FD" w:rsidRDefault="002032FD" w:rsidP="002032FD">
      <w:pPr>
        <w:pStyle w:val="Paragraphedeliste"/>
        <w:numPr>
          <w:ilvl w:val="0"/>
          <w:numId w:val="10"/>
        </w:numPr>
        <w:rPr>
          <w:i/>
        </w:rPr>
      </w:pPr>
      <w:r w:rsidRPr="002032FD">
        <w:rPr>
          <w:i/>
        </w:rPr>
        <w:t>Gaz</w:t>
      </w:r>
    </w:p>
    <w:p w14:paraId="16997189" w14:textId="1F01B456" w:rsidR="002032FD" w:rsidRPr="003571B6" w:rsidRDefault="002032FD" w:rsidP="002032FD">
      <w:pPr>
        <w:rPr>
          <w:i/>
        </w:rPr>
      </w:pPr>
    </w:p>
    <w:p w14:paraId="1F7018D7" w14:textId="39E550BC" w:rsidR="003571B6" w:rsidRDefault="003571B6" w:rsidP="003571B6">
      <w:pPr>
        <w:pStyle w:val="Paragraphedeliste"/>
        <w:numPr>
          <w:ilvl w:val="0"/>
          <w:numId w:val="10"/>
        </w:numPr>
        <w:rPr>
          <w:i/>
        </w:rPr>
      </w:pPr>
      <w:r w:rsidRPr="003571B6">
        <w:rPr>
          <w:i/>
        </w:rPr>
        <w:t>Electricité</w:t>
      </w:r>
    </w:p>
    <w:p w14:paraId="01D6646F" w14:textId="3626F236" w:rsidR="00CC76CA" w:rsidRDefault="00CC76CA" w:rsidP="00CC76CA">
      <w:pPr>
        <w:pStyle w:val="Paragraphedeliste"/>
        <w:rPr>
          <w:i/>
        </w:rPr>
      </w:pPr>
    </w:p>
    <w:p w14:paraId="0F26C20F" w14:textId="77777777" w:rsidR="00CC76CA" w:rsidRPr="00CC76CA" w:rsidRDefault="00CC76CA" w:rsidP="00CC76CA">
      <w:pPr>
        <w:pStyle w:val="Paragraphedeliste"/>
        <w:rPr>
          <w:i/>
        </w:rPr>
      </w:pPr>
    </w:p>
    <w:p w14:paraId="2D571BE8" w14:textId="17D3DF37" w:rsidR="00CC76CA" w:rsidRDefault="00CC76CA" w:rsidP="003571B6">
      <w:pPr>
        <w:pStyle w:val="Paragraphedeliste"/>
        <w:numPr>
          <w:ilvl w:val="0"/>
          <w:numId w:val="10"/>
        </w:numPr>
        <w:rPr>
          <w:i/>
        </w:rPr>
      </w:pPr>
      <w:r>
        <w:rPr>
          <w:i/>
        </w:rPr>
        <w:t>Urbain</w:t>
      </w:r>
    </w:p>
    <w:p w14:paraId="4E6C9F05" w14:textId="77777777" w:rsidR="002032FD" w:rsidRDefault="002032FD" w:rsidP="002032FD">
      <w:pPr>
        <w:pStyle w:val="Titre2"/>
        <w:rPr>
          <w:b/>
          <w:color w:val="auto"/>
          <w:u w:val="single"/>
        </w:rPr>
      </w:pPr>
    </w:p>
    <w:p w14:paraId="381D55D6" w14:textId="466FDDCE" w:rsidR="002032FD" w:rsidRPr="003D1CD9" w:rsidRDefault="004A090E" w:rsidP="002032FD">
      <w:pPr>
        <w:pStyle w:val="Titre2"/>
        <w:numPr>
          <w:ilvl w:val="0"/>
          <w:numId w:val="8"/>
        </w:numPr>
        <w:rPr>
          <w:b/>
          <w:color w:val="auto"/>
          <w:u w:val="single"/>
        </w:rPr>
      </w:pPr>
      <w:bookmarkStart w:id="26" w:name="_Toc499137008"/>
      <w:r>
        <w:rPr>
          <w:b/>
          <w:color w:val="auto"/>
          <w:u w:val="single"/>
        </w:rPr>
        <w:t>Le taux de</w:t>
      </w:r>
      <w:r w:rsidR="002032FD" w:rsidRPr="003D1CD9">
        <w:rPr>
          <w:b/>
          <w:color w:val="auto"/>
          <w:u w:val="single"/>
        </w:rPr>
        <w:t xml:space="preserve"> </w:t>
      </w:r>
      <w:r>
        <w:rPr>
          <w:b/>
          <w:color w:val="auto"/>
          <w:u w:val="single"/>
        </w:rPr>
        <w:t>TVA</w:t>
      </w:r>
      <w:bookmarkEnd w:id="26"/>
    </w:p>
    <w:p w14:paraId="5872D678" w14:textId="77777777" w:rsidR="002032FD" w:rsidRPr="003D1CD9" w:rsidRDefault="002032FD" w:rsidP="002032FD">
      <w:pPr>
        <w:rPr>
          <w:b/>
          <w:u w:val="single"/>
        </w:rPr>
      </w:pPr>
    </w:p>
    <w:p w14:paraId="489AB0BB" w14:textId="77777777" w:rsidR="002032FD" w:rsidRPr="003D1CD9" w:rsidRDefault="002032FD" w:rsidP="002032FD">
      <w:pPr>
        <w:pStyle w:val="Paragraphedeliste"/>
        <w:numPr>
          <w:ilvl w:val="0"/>
          <w:numId w:val="6"/>
        </w:numPr>
        <w:rPr>
          <w:b/>
          <w:u w:val="single"/>
        </w:rPr>
      </w:pPr>
      <w:r w:rsidRPr="003D1CD9">
        <w:rPr>
          <w:b/>
          <w:u w:val="single"/>
        </w:rPr>
        <w:t>Taux de TVA :</w:t>
      </w:r>
    </w:p>
    <w:tbl>
      <w:tblPr>
        <w:tblStyle w:val="Grilledutableau"/>
        <w:tblW w:w="0" w:type="auto"/>
        <w:tblLook w:val="04A0" w:firstRow="1" w:lastRow="0" w:firstColumn="1" w:lastColumn="0" w:noHBand="0" w:noVBand="1"/>
      </w:tblPr>
      <w:tblGrid>
        <w:gridCol w:w="1304"/>
        <w:gridCol w:w="1308"/>
        <w:gridCol w:w="2061"/>
      </w:tblGrid>
      <w:tr w:rsidR="00AF764B" w:rsidRPr="003D1CD9" w14:paraId="64121A7A" w14:textId="77777777" w:rsidTr="00A4255E">
        <w:trPr>
          <w:trHeight w:val="304"/>
        </w:trPr>
        <w:tc>
          <w:tcPr>
            <w:tcW w:w="1304" w:type="dxa"/>
            <w:noWrap/>
          </w:tcPr>
          <w:p w14:paraId="717AC86D" w14:textId="77777777" w:rsidR="00AF764B" w:rsidRPr="003D1CD9" w:rsidRDefault="00AF764B" w:rsidP="00C44E8C"/>
        </w:tc>
        <w:tc>
          <w:tcPr>
            <w:tcW w:w="1308" w:type="dxa"/>
            <w:noWrap/>
          </w:tcPr>
          <w:p w14:paraId="0E67FD47" w14:textId="77777777" w:rsidR="00AF764B" w:rsidRPr="003D1CD9" w:rsidRDefault="00AF764B" w:rsidP="00C44E8C">
            <w:r w:rsidRPr="003D1CD9">
              <w:t>MENFIS</w:t>
            </w:r>
          </w:p>
        </w:tc>
        <w:tc>
          <w:tcPr>
            <w:tcW w:w="2061" w:type="dxa"/>
          </w:tcPr>
          <w:p w14:paraId="44E14699" w14:textId="44DB5A43" w:rsidR="00AF764B" w:rsidRPr="003D1CD9" w:rsidRDefault="00AF764B" w:rsidP="00C44E8C">
            <w:r w:rsidRPr="003D1CD9">
              <w:t>Tertiaire</w:t>
            </w:r>
          </w:p>
        </w:tc>
      </w:tr>
      <w:tr w:rsidR="00AF764B" w:rsidRPr="003D1CD9" w14:paraId="13CAF5C5" w14:textId="77777777" w:rsidTr="00A4255E">
        <w:trPr>
          <w:trHeight w:val="304"/>
        </w:trPr>
        <w:tc>
          <w:tcPr>
            <w:tcW w:w="1304" w:type="dxa"/>
            <w:noWrap/>
          </w:tcPr>
          <w:p w14:paraId="258EA372" w14:textId="1CAC6A6B" w:rsidR="00AF764B" w:rsidRPr="003D1CD9" w:rsidRDefault="00A4255E" w:rsidP="00C44E8C">
            <w:r>
              <w:t>Fioul</w:t>
            </w:r>
          </w:p>
        </w:tc>
        <w:tc>
          <w:tcPr>
            <w:tcW w:w="1308" w:type="dxa"/>
            <w:noWrap/>
          </w:tcPr>
          <w:p w14:paraId="6C21202E" w14:textId="707F4A9C" w:rsidR="00AF764B" w:rsidRPr="003D1CD9" w:rsidRDefault="00A4255E" w:rsidP="00C44E8C">
            <w:r>
              <w:t>20%</w:t>
            </w:r>
          </w:p>
        </w:tc>
        <w:tc>
          <w:tcPr>
            <w:tcW w:w="2061" w:type="dxa"/>
          </w:tcPr>
          <w:p w14:paraId="205111D8" w14:textId="38101625" w:rsidR="00A4255E" w:rsidRPr="003D1CD9" w:rsidRDefault="00A4255E" w:rsidP="00C44E8C">
            <w:r>
              <w:t>20%</w:t>
            </w:r>
          </w:p>
        </w:tc>
      </w:tr>
      <w:tr w:rsidR="00A4255E" w:rsidRPr="003D1CD9" w14:paraId="084A3A2D" w14:textId="77777777" w:rsidTr="00A4255E">
        <w:trPr>
          <w:trHeight w:val="285"/>
        </w:trPr>
        <w:tc>
          <w:tcPr>
            <w:tcW w:w="1304" w:type="dxa"/>
            <w:noWrap/>
          </w:tcPr>
          <w:p w14:paraId="6C433FF6" w14:textId="6A565E14" w:rsidR="00A4255E" w:rsidRPr="003D1CD9" w:rsidRDefault="00A4255E" w:rsidP="00A4255E">
            <w:r w:rsidRPr="003D1CD9">
              <w:t xml:space="preserve">gaz </w:t>
            </w:r>
          </w:p>
        </w:tc>
        <w:tc>
          <w:tcPr>
            <w:tcW w:w="1308" w:type="dxa"/>
            <w:noWrap/>
          </w:tcPr>
          <w:p w14:paraId="6AF99F73" w14:textId="0E642133" w:rsidR="00A4255E" w:rsidRPr="003D1CD9" w:rsidRDefault="00A4255E" w:rsidP="00A4255E">
            <w:r w:rsidRPr="003D1CD9">
              <w:t>18%</w:t>
            </w:r>
          </w:p>
        </w:tc>
        <w:tc>
          <w:tcPr>
            <w:tcW w:w="2061" w:type="dxa"/>
          </w:tcPr>
          <w:p w14:paraId="4E981718" w14:textId="5BFF948C" w:rsidR="00A4255E" w:rsidRPr="003D1CD9" w:rsidRDefault="00A4255E" w:rsidP="00A4255E">
            <w:r w:rsidRPr="003D1CD9">
              <w:t>18%</w:t>
            </w:r>
            <w:r>
              <w:t xml:space="preserve"> (</w:t>
            </w:r>
            <w:r w:rsidRPr="00A4255E">
              <w:rPr>
                <w:highlight w:val="yellow"/>
              </w:rPr>
              <w:t>pas de TVA ?</w:t>
            </w:r>
            <w:r>
              <w:t>)</w:t>
            </w:r>
          </w:p>
        </w:tc>
      </w:tr>
      <w:tr w:rsidR="00A4255E" w:rsidRPr="003D1CD9" w14:paraId="0F761023" w14:textId="77777777" w:rsidTr="00A4255E">
        <w:trPr>
          <w:trHeight w:val="304"/>
        </w:trPr>
        <w:tc>
          <w:tcPr>
            <w:tcW w:w="1304" w:type="dxa"/>
            <w:noWrap/>
            <w:hideMark/>
          </w:tcPr>
          <w:p w14:paraId="22A68E77" w14:textId="77777777" w:rsidR="00A4255E" w:rsidRPr="003D1CD9" w:rsidRDefault="00A4255E" w:rsidP="00A4255E">
            <w:proofErr w:type="spellStart"/>
            <w:r w:rsidRPr="003D1CD9">
              <w:t>elec</w:t>
            </w:r>
            <w:proofErr w:type="spellEnd"/>
          </w:p>
        </w:tc>
        <w:tc>
          <w:tcPr>
            <w:tcW w:w="1308" w:type="dxa"/>
            <w:noWrap/>
            <w:hideMark/>
          </w:tcPr>
          <w:p w14:paraId="6AB434F5" w14:textId="77777777" w:rsidR="00A4255E" w:rsidRPr="003D1CD9" w:rsidRDefault="00A4255E" w:rsidP="00A4255E">
            <w:r w:rsidRPr="003D1CD9">
              <w:t>18%</w:t>
            </w:r>
          </w:p>
        </w:tc>
        <w:tc>
          <w:tcPr>
            <w:tcW w:w="2061" w:type="dxa"/>
          </w:tcPr>
          <w:p w14:paraId="79A82383" w14:textId="3982268E" w:rsidR="00A4255E" w:rsidRPr="003D1CD9" w:rsidRDefault="00A4255E" w:rsidP="00A4255E">
            <w:r w:rsidRPr="003D1CD9">
              <w:t>18%</w:t>
            </w:r>
            <w:r>
              <w:t xml:space="preserve"> (</w:t>
            </w:r>
            <w:r w:rsidRPr="00A4255E">
              <w:rPr>
                <w:highlight w:val="yellow"/>
              </w:rPr>
              <w:t>pas de TVA ?</w:t>
            </w:r>
            <w:r>
              <w:t>)</w:t>
            </w:r>
          </w:p>
        </w:tc>
      </w:tr>
      <w:tr w:rsidR="00A4255E" w:rsidRPr="003D1CD9" w14:paraId="2DC8B50E" w14:textId="77777777" w:rsidTr="00A4255E">
        <w:trPr>
          <w:trHeight w:val="304"/>
        </w:trPr>
        <w:tc>
          <w:tcPr>
            <w:tcW w:w="1304" w:type="dxa"/>
            <w:noWrap/>
            <w:hideMark/>
          </w:tcPr>
          <w:p w14:paraId="3F55CDA8" w14:textId="77777777" w:rsidR="00A4255E" w:rsidRPr="003D1CD9" w:rsidRDefault="00A4255E" w:rsidP="00A4255E">
            <w:r w:rsidRPr="003D1CD9">
              <w:t>bois</w:t>
            </w:r>
          </w:p>
        </w:tc>
        <w:tc>
          <w:tcPr>
            <w:tcW w:w="1308" w:type="dxa"/>
            <w:noWrap/>
            <w:hideMark/>
          </w:tcPr>
          <w:p w14:paraId="59BF6FAF" w14:textId="77777777" w:rsidR="00A4255E" w:rsidRPr="003D1CD9" w:rsidRDefault="00A4255E" w:rsidP="00A4255E">
            <w:r w:rsidRPr="003D1CD9">
              <w:t>6%</w:t>
            </w:r>
          </w:p>
        </w:tc>
        <w:tc>
          <w:tcPr>
            <w:tcW w:w="2061" w:type="dxa"/>
          </w:tcPr>
          <w:p w14:paraId="658F3D94" w14:textId="77777777" w:rsidR="00A4255E" w:rsidRPr="003D1CD9" w:rsidRDefault="00A4255E" w:rsidP="00A4255E">
            <w:r w:rsidRPr="003D1CD9">
              <w:t>-</w:t>
            </w:r>
          </w:p>
        </w:tc>
      </w:tr>
      <w:tr w:rsidR="00A4255E" w:rsidRPr="003D1CD9" w14:paraId="34A450FA" w14:textId="77777777" w:rsidTr="00A4255E">
        <w:trPr>
          <w:trHeight w:val="304"/>
        </w:trPr>
        <w:tc>
          <w:tcPr>
            <w:tcW w:w="1304" w:type="dxa"/>
            <w:noWrap/>
            <w:hideMark/>
          </w:tcPr>
          <w:p w14:paraId="07D6A6AB" w14:textId="77777777" w:rsidR="00A4255E" w:rsidRPr="003D1CD9" w:rsidRDefault="00A4255E" w:rsidP="00A4255E">
            <w:commentRangeStart w:id="27"/>
            <w:r w:rsidRPr="003D1CD9">
              <w:t>urbain</w:t>
            </w:r>
            <w:commentRangeEnd w:id="27"/>
            <w:r w:rsidR="00C01162">
              <w:rPr>
                <w:rStyle w:val="Marquedecommentaire"/>
              </w:rPr>
              <w:commentReference w:id="27"/>
            </w:r>
          </w:p>
        </w:tc>
        <w:tc>
          <w:tcPr>
            <w:tcW w:w="1308" w:type="dxa"/>
            <w:noWrap/>
            <w:hideMark/>
          </w:tcPr>
          <w:p w14:paraId="50C493A9" w14:textId="5EE89F4F" w:rsidR="00A4255E" w:rsidRPr="003D1CD9" w:rsidRDefault="00A4255E" w:rsidP="00A4255E">
            <w:del w:id="28" w:author="NAULEAU Marie-Laure" w:date="2017-11-24T16:32:00Z">
              <w:r w:rsidRPr="003D1CD9" w:rsidDel="00C01162">
                <w:delText>7</w:delText>
              </w:r>
            </w:del>
            <w:ins w:id="29" w:author="NAULEAU Marie-Laure" w:date="2017-11-24T16:32:00Z">
              <w:r w:rsidR="00C01162">
                <w:t>6</w:t>
              </w:r>
            </w:ins>
            <w:r w:rsidRPr="003D1CD9">
              <w:t>%</w:t>
            </w:r>
          </w:p>
        </w:tc>
        <w:tc>
          <w:tcPr>
            <w:tcW w:w="2061" w:type="dxa"/>
          </w:tcPr>
          <w:p w14:paraId="5A837357" w14:textId="77777777" w:rsidR="00A4255E" w:rsidRPr="003D1CD9" w:rsidRDefault="00A4255E" w:rsidP="00A4255E">
            <w:r w:rsidRPr="003D1CD9">
              <w:t>-</w:t>
            </w:r>
          </w:p>
        </w:tc>
      </w:tr>
    </w:tbl>
    <w:p w14:paraId="1EC34F21" w14:textId="77777777" w:rsidR="002032FD" w:rsidRPr="003D1CD9" w:rsidRDefault="002032FD" w:rsidP="002032FD"/>
    <w:p w14:paraId="5D4B20A3" w14:textId="703FA596" w:rsidR="002032FD" w:rsidRDefault="002032FD" w:rsidP="007174C9">
      <w:pPr>
        <w:jc w:val="both"/>
      </w:pPr>
    </w:p>
    <w:p w14:paraId="30CDC23B" w14:textId="7342DF43" w:rsidR="00EE7252" w:rsidRPr="00AF764B" w:rsidRDefault="007309C5" w:rsidP="0000479F">
      <w:pPr>
        <w:pStyle w:val="Paragraphedeliste"/>
        <w:numPr>
          <w:ilvl w:val="0"/>
          <w:numId w:val="8"/>
        </w:numPr>
        <w:rPr>
          <w:b/>
          <w:sz w:val="24"/>
          <w:u w:val="single"/>
        </w:rPr>
      </w:pPr>
      <w:bookmarkStart w:id="30" w:name="_Toc499137009"/>
      <w:r>
        <w:rPr>
          <w:rStyle w:val="Titre2Car"/>
          <w:b/>
          <w:color w:val="auto"/>
          <w:sz w:val="28"/>
          <w:u w:val="single"/>
        </w:rPr>
        <w:t>La c</w:t>
      </w:r>
      <w:r w:rsidR="00EE7252" w:rsidRPr="00AF764B">
        <w:rPr>
          <w:rStyle w:val="Titre2Car"/>
          <w:b/>
          <w:color w:val="auto"/>
          <w:sz w:val="28"/>
          <w:u w:val="single"/>
        </w:rPr>
        <w:t>omposante carbone</w:t>
      </w:r>
      <w:bookmarkEnd w:id="30"/>
      <w:r w:rsidR="00EE7252" w:rsidRPr="00AF764B">
        <w:rPr>
          <w:rFonts w:asciiTheme="majorHAnsi" w:eastAsiaTheme="majorEastAsia" w:hAnsiTheme="majorHAnsi" w:cstheme="majorBidi"/>
          <w:b/>
          <w:sz w:val="28"/>
          <w:szCs w:val="26"/>
          <w:u w:val="single"/>
        </w:rPr>
        <w:t> :</w:t>
      </w:r>
    </w:p>
    <w:p w14:paraId="46CA963B" w14:textId="77777777" w:rsidR="00AF764B" w:rsidRPr="00AF764B" w:rsidRDefault="00AF764B" w:rsidP="00AF764B">
      <w:pPr>
        <w:rPr>
          <w:b/>
          <w:sz w:val="24"/>
          <w:u w:val="single"/>
        </w:rPr>
      </w:pPr>
    </w:p>
    <w:p w14:paraId="4D596C29" w14:textId="3B329891" w:rsidR="00EE7252" w:rsidRPr="00AF764B" w:rsidRDefault="00EE7252" w:rsidP="00AF764B">
      <w:pPr>
        <w:pStyle w:val="Paragraphedeliste"/>
        <w:numPr>
          <w:ilvl w:val="0"/>
          <w:numId w:val="15"/>
        </w:numPr>
        <w:rPr>
          <w:b/>
          <w:u w:val="single"/>
        </w:rPr>
      </w:pPr>
      <w:r w:rsidRPr="00AF764B">
        <w:rPr>
          <w:b/>
          <w:u w:val="single"/>
        </w:rPr>
        <w:t>Intégration de la composante carbone dans les modèles</w:t>
      </w:r>
    </w:p>
    <w:p w14:paraId="175608BB" w14:textId="07944EC6" w:rsidR="00EE7252" w:rsidRPr="003D1CD9" w:rsidRDefault="00EE7252" w:rsidP="00EE7252">
      <w:proofErr w:type="spellStart"/>
      <w:r w:rsidRPr="00EE7252">
        <w:rPr>
          <w:i/>
          <w:u w:val="single"/>
        </w:rPr>
        <w:t>Menfis</w:t>
      </w:r>
      <w:proofErr w:type="spellEnd"/>
      <w:r w:rsidRPr="00EE7252">
        <w:rPr>
          <w:i/>
          <w:u w:val="single"/>
        </w:rPr>
        <w:t> :</w:t>
      </w:r>
      <w:r w:rsidRPr="003D1CD9">
        <w:t xml:space="preserve"> </w:t>
      </w:r>
      <w:r>
        <w:t xml:space="preserve">la </w:t>
      </w:r>
      <w:r w:rsidRPr="003D1CD9">
        <w:t>composante carbone (</w:t>
      </w:r>
      <w:r>
        <w:t xml:space="preserve">issue de la </w:t>
      </w:r>
      <w:r w:rsidRPr="003D1CD9">
        <w:t>trajectoire LTECV)</w:t>
      </w:r>
      <w:r>
        <w:t xml:space="preserve"> est</w:t>
      </w:r>
      <w:r w:rsidRPr="003D1CD9">
        <w:t xml:space="preserve"> convertie en €constants (2008). </w:t>
      </w:r>
      <w:r>
        <w:t>Puis y est appliqué le c</w:t>
      </w:r>
      <w:r w:rsidRPr="003D1CD9">
        <w:t>oefficient de conversion en émissions de CO2 du vecteur énergétique pour obtenir la CC en €constants / 100 K</w:t>
      </w:r>
      <w:r>
        <w:t xml:space="preserve">Wh </w:t>
      </w:r>
      <w:proofErr w:type="spellStart"/>
      <w:r>
        <w:t>ef</w:t>
      </w:r>
      <w:proofErr w:type="spellEnd"/>
      <w:r>
        <w:t xml:space="preserve"> pour chaque énergie (</w:t>
      </w:r>
      <w:r w:rsidRPr="003D1CD9">
        <w:t>gaz et fioul).</w:t>
      </w:r>
    </w:p>
    <w:p w14:paraId="1EE6D20E" w14:textId="20BF8FDC" w:rsidR="00EE7252" w:rsidRPr="00EE7252" w:rsidRDefault="00EE7252" w:rsidP="00EE7252">
      <w:r>
        <w:rPr>
          <w:i/>
          <w:u w:val="single"/>
        </w:rPr>
        <w:t>Modèle tertiaire :</w:t>
      </w:r>
      <w:r>
        <w:t xml:space="preserve"> la composante carbone est intégrée dans le modèle dans un 2</w:t>
      </w:r>
      <w:r w:rsidRPr="00EE7252">
        <w:rPr>
          <w:vertAlign w:val="superscript"/>
        </w:rPr>
        <w:t>ème</w:t>
      </w:r>
      <w:r>
        <w:t xml:space="preserve"> temps (</w:t>
      </w:r>
      <w:r w:rsidRPr="00EE7252">
        <w:rPr>
          <w:highlight w:val="yellow"/>
        </w:rPr>
        <w:t>DETAILLER</w:t>
      </w:r>
      <w:r>
        <w:t>)</w:t>
      </w:r>
    </w:p>
    <w:p w14:paraId="3B1B6A0D" w14:textId="54C05B22" w:rsidR="00EE7252" w:rsidRDefault="00CC76CA" w:rsidP="00CC76CA">
      <w:pPr>
        <w:pStyle w:val="Paragraphedeliste"/>
        <w:numPr>
          <w:ilvl w:val="0"/>
          <w:numId w:val="13"/>
        </w:numPr>
      </w:pPr>
      <w:r>
        <w:t xml:space="preserve">Différences : la trajectoire n’est pas exactement la même (courbe très légèrement différente), </w:t>
      </w:r>
      <w:r w:rsidRPr="00CC76CA">
        <w:rPr>
          <w:highlight w:val="yellow"/>
        </w:rPr>
        <w:t>et par ailleurs, la TVA est donc appliquée au prix hors composante carbone dans le modèle tertiaire (seulement pour le fioul).</w:t>
      </w:r>
    </w:p>
    <w:p w14:paraId="5DA9BAF3" w14:textId="77777777" w:rsidR="00EE7252" w:rsidRPr="00EE7252" w:rsidRDefault="00EE7252" w:rsidP="00EE7252"/>
    <w:p w14:paraId="5E9278C4" w14:textId="60A11671" w:rsidR="0000479F" w:rsidRDefault="0000479F" w:rsidP="00EE7252">
      <w:pPr>
        <w:pStyle w:val="Paragraphedeliste"/>
        <w:numPr>
          <w:ilvl w:val="0"/>
          <w:numId w:val="12"/>
        </w:numPr>
      </w:pPr>
      <w:r w:rsidRPr="00EE7252">
        <w:rPr>
          <w:b/>
          <w:u w:val="single"/>
        </w:rPr>
        <w:t>Comparaison du contenu carbone des énergies selon les modèles</w:t>
      </w:r>
      <w:r w:rsidRPr="00EE7252">
        <w:rPr>
          <w:rFonts w:asciiTheme="majorHAnsi" w:eastAsiaTheme="majorEastAsia" w:hAnsiTheme="majorHAnsi" w:cstheme="majorBidi"/>
          <w:b/>
          <w:sz w:val="26"/>
          <w:szCs w:val="26"/>
          <w:u w:val="single"/>
        </w:rPr>
        <w:t> </w:t>
      </w:r>
      <w:r w:rsidRPr="00EE7252">
        <w:rPr>
          <w:color w:val="FF0000"/>
        </w:rPr>
        <w:t xml:space="preserve">(en gCO2/KWh </w:t>
      </w:r>
      <w:proofErr w:type="spellStart"/>
      <w:r w:rsidRPr="00EE7252">
        <w:rPr>
          <w:color w:val="FF0000"/>
        </w:rPr>
        <w:t>ef</w:t>
      </w:r>
      <w:proofErr w:type="spellEnd"/>
      <w:r w:rsidRPr="00EE7252">
        <w:rPr>
          <w:color w:val="FF0000"/>
        </w:rPr>
        <w:t>)</w:t>
      </w:r>
      <w:r>
        <w:t xml:space="preserve">: </w:t>
      </w:r>
    </w:p>
    <w:tbl>
      <w:tblPr>
        <w:tblStyle w:val="Grilledutableau"/>
        <w:tblW w:w="0" w:type="auto"/>
        <w:tblLook w:val="04A0" w:firstRow="1" w:lastRow="0" w:firstColumn="1" w:lastColumn="0" w:noHBand="0" w:noVBand="1"/>
      </w:tblPr>
      <w:tblGrid>
        <w:gridCol w:w="1700"/>
        <w:gridCol w:w="989"/>
        <w:gridCol w:w="1558"/>
        <w:gridCol w:w="1475"/>
        <w:gridCol w:w="3340"/>
      </w:tblGrid>
      <w:tr w:rsidR="0000479F" w14:paraId="578827D3" w14:textId="77777777" w:rsidTr="00C44E8C">
        <w:tc>
          <w:tcPr>
            <w:tcW w:w="1716" w:type="dxa"/>
          </w:tcPr>
          <w:p w14:paraId="2E80EA79" w14:textId="77777777" w:rsidR="0000479F" w:rsidRDefault="0000479F" w:rsidP="00C44E8C"/>
        </w:tc>
        <w:tc>
          <w:tcPr>
            <w:tcW w:w="993" w:type="dxa"/>
          </w:tcPr>
          <w:p w14:paraId="22AFF050" w14:textId="77777777" w:rsidR="0000479F" w:rsidRDefault="0000479F" w:rsidP="00C44E8C">
            <w:proofErr w:type="spellStart"/>
            <w:r>
              <w:t>Menfis</w:t>
            </w:r>
            <w:proofErr w:type="spellEnd"/>
          </w:p>
        </w:tc>
        <w:tc>
          <w:tcPr>
            <w:tcW w:w="1477" w:type="dxa"/>
          </w:tcPr>
          <w:p w14:paraId="52A2E40F" w14:textId="77777777" w:rsidR="0000479F" w:rsidRDefault="0000479F" w:rsidP="00C44E8C">
            <w:r w:rsidRPr="00CC76CA">
              <w:rPr>
                <w:highlight w:val="yellow"/>
              </w:rPr>
              <w:t>Modèle tertiaire</w:t>
            </w:r>
            <w:r>
              <w:t xml:space="preserve"> </w:t>
            </w:r>
          </w:p>
        </w:tc>
        <w:tc>
          <w:tcPr>
            <w:tcW w:w="1487" w:type="dxa"/>
          </w:tcPr>
          <w:p w14:paraId="4E13F9BA" w14:textId="77777777" w:rsidR="0000479F" w:rsidRDefault="0000479F" w:rsidP="00C44E8C">
            <w:proofErr w:type="spellStart"/>
            <w:r>
              <w:t>Modev</w:t>
            </w:r>
            <w:proofErr w:type="spellEnd"/>
          </w:p>
        </w:tc>
        <w:tc>
          <w:tcPr>
            <w:tcW w:w="3389" w:type="dxa"/>
          </w:tcPr>
          <w:p w14:paraId="6F602C16" w14:textId="77777777" w:rsidR="0000479F" w:rsidRDefault="0000479F" w:rsidP="00C44E8C">
            <w:r>
              <w:t>Justification Modèle tertiaire</w:t>
            </w:r>
          </w:p>
        </w:tc>
      </w:tr>
      <w:tr w:rsidR="0000479F" w14:paraId="340AB752" w14:textId="77777777" w:rsidTr="00C44E8C">
        <w:tc>
          <w:tcPr>
            <w:tcW w:w="1716" w:type="dxa"/>
          </w:tcPr>
          <w:p w14:paraId="1D6CAFC8" w14:textId="77777777" w:rsidR="0000479F" w:rsidRDefault="0000479F" w:rsidP="00C44E8C">
            <w:r>
              <w:t>Fioul</w:t>
            </w:r>
          </w:p>
        </w:tc>
        <w:tc>
          <w:tcPr>
            <w:tcW w:w="993" w:type="dxa"/>
          </w:tcPr>
          <w:p w14:paraId="618188B2" w14:textId="22A495F1" w:rsidR="0000479F" w:rsidRPr="0000479F" w:rsidRDefault="0000479F" w:rsidP="0000479F">
            <w:r>
              <w:t xml:space="preserve">268 </w:t>
            </w:r>
          </w:p>
        </w:tc>
        <w:tc>
          <w:tcPr>
            <w:tcW w:w="1477" w:type="dxa"/>
          </w:tcPr>
          <w:p w14:paraId="3AF2C6DF" w14:textId="77777777" w:rsidR="0000479F" w:rsidRDefault="0000479F" w:rsidP="00C44E8C">
            <w:commentRangeStart w:id="31"/>
            <w:r>
              <w:t>270/271</w:t>
            </w:r>
            <w:commentRangeEnd w:id="31"/>
            <w:r>
              <w:rPr>
                <w:rStyle w:val="Marquedecommentaire"/>
              </w:rPr>
              <w:commentReference w:id="31"/>
            </w:r>
          </w:p>
          <w:p w14:paraId="0EC43E65" w14:textId="77777777" w:rsidR="0000479F" w:rsidRDefault="0000479F" w:rsidP="00C44E8C"/>
        </w:tc>
        <w:tc>
          <w:tcPr>
            <w:tcW w:w="1487" w:type="dxa"/>
          </w:tcPr>
          <w:p w14:paraId="199A52F4" w14:textId="77777777" w:rsidR="0000479F" w:rsidRDefault="0000479F" w:rsidP="00C44E8C">
            <w:r>
              <w:t>Diesel : 266</w:t>
            </w:r>
          </w:p>
          <w:p w14:paraId="506D1F33" w14:textId="77777777" w:rsidR="0000479F" w:rsidRDefault="0000479F" w:rsidP="00C44E8C">
            <w:r>
              <w:t>Essence : 236</w:t>
            </w:r>
          </w:p>
        </w:tc>
        <w:tc>
          <w:tcPr>
            <w:tcW w:w="3389" w:type="dxa"/>
          </w:tcPr>
          <w:p w14:paraId="0552C916" w14:textId="29ADBB29" w:rsidR="0000479F" w:rsidRPr="001A01A0" w:rsidRDefault="0000479F" w:rsidP="00C44E8C">
            <w:pPr>
              <w:rPr>
                <w:sz w:val="20"/>
              </w:rPr>
            </w:pPr>
            <w:r w:rsidRPr="001A01A0">
              <w:rPr>
                <w:sz w:val="20"/>
              </w:rPr>
              <w:t>D’après GUIDE DES FACTEURS</w:t>
            </w:r>
          </w:p>
          <w:p w14:paraId="53F91780" w14:textId="77777777" w:rsidR="0000479F" w:rsidRPr="001A01A0" w:rsidRDefault="0000479F" w:rsidP="00C44E8C">
            <w:pPr>
              <w:rPr>
                <w:sz w:val="20"/>
              </w:rPr>
            </w:pPr>
            <w:r w:rsidRPr="001A01A0">
              <w:rPr>
                <w:sz w:val="20"/>
              </w:rPr>
              <w:t>D’EMISSIONS</w:t>
            </w:r>
          </w:p>
          <w:p w14:paraId="1607606B" w14:textId="77777777" w:rsidR="0000479F" w:rsidRPr="001A01A0" w:rsidRDefault="0000479F" w:rsidP="00C44E8C">
            <w:pPr>
              <w:rPr>
                <w:sz w:val="20"/>
              </w:rPr>
            </w:pPr>
            <w:r w:rsidRPr="001A01A0">
              <w:rPr>
                <w:sz w:val="20"/>
              </w:rPr>
              <w:t>Ve</w:t>
            </w:r>
            <w:r>
              <w:rPr>
                <w:sz w:val="20"/>
              </w:rPr>
              <w:t>rsion 6.1, ADEME, juin 2010, p12</w:t>
            </w:r>
          </w:p>
        </w:tc>
      </w:tr>
      <w:tr w:rsidR="0000479F" w14:paraId="01366E9F" w14:textId="77777777" w:rsidTr="00C44E8C">
        <w:tc>
          <w:tcPr>
            <w:tcW w:w="1716" w:type="dxa"/>
          </w:tcPr>
          <w:p w14:paraId="1A27A573" w14:textId="77777777" w:rsidR="0000479F" w:rsidRDefault="0000479F" w:rsidP="00C44E8C">
            <w:r>
              <w:t>Gaz</w:t>
            </w:r>
          </w:p>
        </w:tc>
        <w:tc>
          <w:tcPr>
            <w:tcW w:w="993" w:type="dxa"/>
          </w:tcPr>
          <w:p w14:paraId="7E02EC63" w14:textId="5E026304" w:rsidR="0000479F" w:rsidRDefault="0000479F" w:rsidP="0000479F">
            <w:r>
              <w:t xml:space="preserve">206 </w:t>
            </w:r>
          </w:p>
        </w:tc>
        <w:tc>
          <w:tcPr>
            <w:tcW w:w="1477" w:type="dxa"/>
          </w:tcPr>
          <w:p w14:paraId="51339A55" w14:textId="77777777" w:rsidR="0000479F" w:rsidRDefault="0000479F" w:rsidP="00C44E8C">
            <w:r>
              <w:t>201/205</w:t>
            </w:r>
          </w:p>
        </w:tc>
        <w:tc>
          <w:tcPr>
            <w:tcW w:w="1487" w:type="dxa"/>
          </w:tcPr>
          <w:p w14:paraId="43B49F32" w14:textId="77777777" w:rsidR="0000479F" w:rsidRDefault="0000479F" w:rsidP="00C44E8C">
            <w:r>
              <w:t>-</w:t>
            </w:r>
          </w:p>
        </w:tc>
        <w:tc>
          <w:tcPr>
            <w:tcW w:w="3389" w:type="dxa"/>
          </w:tcPr>
          <w:p w14:paraId="034C25B9" w14:textId="7C856841" w:rsidR="0000479F" w:rsidRPr="001A01A0" w:rsidRDefault="0000479F" w:rsidP="00C44E8C">
            <w:pPr>
              <w:rPr>
                <w:sz w:val="20"/>
              </w:rPr>
            </w:pPr>
            <w:r w:rsidRPr="001A01A0">
              <w:rPr>
                <w:sz w:val="20"/>
              </w:rPr>
              <w:t>D’après GUIDE DES FACTEURS</w:t>
            </w:r>
          </w:p>
          <w:p w14:paraId="1B4FD48B" w14:textId="77777777" w:rsidR="0000479F" w:rsidRPr="001A01A0" w:rsidRDefault="0000479F" w:rsidP="00C44E8C">
            <w:pPr>
              <w:rPr>
                <w:sz w:val="20"/>
              </w:rPr>
            </w:pPr>
            <w:r w:rsidRPr="001A01A0">
              <w:rPr>
                <w:sz w:val="20"/>
              </w:rPr>
              <w:t>D’EMISSIONS</w:t>
            </w:r>
          </w:p>
          <w:p w14:paraId="6099A406" w14:textId="77777777" w:rsidR="0000479F" w:rsidRPr="001A01A0" w:rsidRDefault="0000479F" w:rsidP="00C44E8C">
            <w:pPr>
              <w:rPr>
                <w:sz w:val="20"/>
              </w:rPr>
            </w:pPr>
            <w:r w:rsidRPr="001A01A0">
              <w:rPr>
                <w:sz w:val="20"/>
              </w:rPr>
              <w:t>Version 6.1, ADEME, juin 2010, p14</w:t>
            </w:r>
          </w:p>
        </w:tc>
      </w:tr>
      <w:tr w:rsidR="0000479F" w14:paraId="79056AC1" w14:textId="77777777" w:rsidTr="00C44E8C">
        <w:tc>
          <w:tcPr>
            <w:tcW w:w="1716" w:type="dxa"/>
          </w:tcPr>
          <w:p w14:paraId="203E8794" w14:textId="77777777" w:rsidR="0000479F" w:rsidRDefault="0000479F" w:rsidP="00C44E8C">
            <w:r>
              <w:t>Electricité</w:t>
            </w:r>
          </w:p>
        </w:tc>
        <w:tc>
          <w:tcPr>
            <w:tcW w:w="993" w:type="dxa"/>
          </w:tcPr>
          <w:p w14:paraId="19E40CFD" w14:textId="77777777" w:rsidR="0000479F" w:rsidRDefault="0000479F" w:rsidP="00C44E8C">
            <w:r>
              <w:t>-</w:t>
            </w:r>
          </w:p>
        </w:tc>
        <w:tc>
          <w:tcPr>
            <w:tcW w:w="1477" w:type="dxa"/>
          </w:tcPr>
          <w:p w14:paraId="5CD30B2E" w14:textId="77777777" w:rsidR="0000479F" w:rsidRDefault="0000479F" w:rsidP="00C44E8C">
            <w:r>
              <w:t>180/0 (pour désactiver la CCE sur l’</w:t>
            </w:r>
            <w:proofErr w:type="spellStart"/>
            <w:r>
              <w:t>élec</w:t>
            </w:r>
            <w:proofErr w:type="spellEnd"/>
            <w:r>
              <w:t>)</w:t>
            </w:r>
          </w:p>
        </w:tc>
        <w:tc>
          <w:tcPr>
            <w:tcW w:w="1487" w:type="dxa"/>
          </w:tcPr>
          <w:p w14:paraId="2760CDEC" w14:textId="77777777" w:rsidR="0000479F" w:rsidRDefault="0000479F" w:rsidP="00C44E8C">
            <w:r>
              <w:t>-</w:t>
            </w:r>
          </w:p>
        </w:tc>
        <w:tc>
          <w:tcPr>
            <w:tcW w:w="3389" w:type="dxa"/>
          </w:tcPr>
          <w:p w14:paraId="47C8AF99" w14:textId="64C46923" w:rsidR="0000479F" w:rsidRPr="001A01A0" w:rsidRDefault="0000479F" w:rsidP="00C44E8C">
            <w:pPr>
              <w:rPr>
                <w:sz w:val="20"/>
              </w:rPr>
            </w:pPr>
            <w:r>
              <w:rPr>
                <w:sz w:val="20"/>
              </w:rPr>
              <w:t>U</w:t>
            </w:r>
            <w:r w:rsidRPr="001A01A0">
              <w:rPr>
                <w:sz w:val="20"/>
              </w:rPr>
              <w:t>sage chauffage ; d'après les indicateurs simplifiés de l'ADEME et EDF en 2005, pour l'usage "chauffage", qui tiennent compte du mix de production électrique</w:t>
            </w:r>
          </w:p>
        </w:tc>
      </w:tr>
      <w:tr w:rsidR="0000479F" w14:paraId="30983E77" w14:textId="77777777" w:rsidTr="00C44E8C">
        <w:tc>
          <w:tcPr>
            <w:tcW w:w="1716" w:type="dxa"/>
          </w:tcPr>
          <w:p w14:paraId="5FDD56B6" w14:textId="77777777" w:rsidR="0000479F" w:rsidRDefault="0000479F" w:rsidP="00C44E8C">
            <w:r>
              <w:t>Urbain</w:t>
            </w:r>
          </w:p>
        </w:tc>
        <w:tc>
          <w:tcPr>
            <w:tcW w:w="993" w:type="dxa"/>
          </w:tcPr>
          <w:p w14:paraId="495473D6" w14:textId="77777777" w:rsidR="0000479F" w:rsidRDefault="0000479F" w:rsidP="00C44E8C">
            <w:r>
              <w:t>-</w:t>
            </w:r>
          </w:p>
        </w:tc>
        <w:tc>
          <w:tcPr>
            <w:tcW w:w="1477" w:type="dxa"/>
          </w:tcPr>
          <w:p w14:paraId="47ECABEA" w14:textId="77777777" w:rsidR="0000479F" w:rsidRDefault="0000479F" w:rsidP="00C44E8C">
            <w:r>
              <w:t>-/173</w:t>
            </w:r>
          </w:p>
        </w:tc>
        <w:tc>
          <w:tcPr>
            <w:tcW w:w="1487" w:type="dxa"/>
          </w:tcPr>
          <w:p w14:paraId="5D8BFB4F" w14:textId="77777777" w:rsidR="0000479F" w:rsidRDefault="0000479F" w:rsidP="00C44E8C">
            <w:r>
              <w:t>-</w:t>
            </w:r>
          </w:p>
        </w:tc>
        <w:tc>
          <w:tcPr>
            <w:tcW w:w="3389" w:type="dxa"/>
          </w:tcPr>
          <w:p w14:paraId="5E34F497" w14:textId="77777777" w:rsidR="0000479F" w:rsidRPr="001A01A0" w:rsidRDefault="0000479F" w:rsidP="00C44E8C">
            <w:pPr>
              <w:rPr>
                <w:sz w:val="20"/>
              </w:rPr>
            </w:pPr>
            <w:r>
              <w:rPr>
                <w:sz w:val="20"/>
              </w:rPr>
              <w:t>Enquête sur les réseaux de chaleur</w:t>
            </w:r>
          </w:p>
        </w:tc>
      </w:tr>
      <w:tr w:rsidR="0000479F" w14:paraId="2876E91F" w14:textId="77777777" w:rsidTr="00C44E8C">
        <w:tc>
          <w:tcPr>
            <w:tcW w:w="1716" w:type="dxa"/>
          </w:tcPr>
          <w:p w14:paraId="5BA12D80" w14:textId="77777777" w:rsidR="0000479F" w:rsidRDefault="0000479F" w:rsidP="00C44E8C">
            <w:r>
              <w:t>Bois</w:t>
            </w:r>
          </w:p>
        </w:tc>
        <w:tc>
          <w:tcPr>
            <w:tcW w:w="993" w:type="dxa"/>
          </w:tcPr>
          <w:p w14:paraId="515B7246" w14:textId="77777777" w:rsidR="0000479F" w:rsidRDefault="0000479F" w:rsidP="00C44E8C">
            <w:r>
              <w:t>-</w:t>
            </w:r>
          </w:p>
        </w:tc>
        <w:tc>
          <w:tcPr>
            <w:tcW w:w="1477" w:type="dxa"/>
          </w:tcPr>
          <w:p w14:paraId="3C3BBB0D" w14:textId="77777777" w:rsidR="0000479F" w:rsidRDefault="0000479F" w:rsidP="00C44E8C">
            <w:r>
              <w:t>13/-</w:t>
            </w:r>
          </w:p>
        </w:tc>
        <w:tc>
          <w:tcPr>
            <w:tcW w:w="1487" w:type="dxa"/>
          </w:tcPr>
          <w:p w14:paraId="5A83B079" w14:textId="77777777" w:rsidR="0000479F" w:rsidRDefault="0000479F" w:rsidP="00C44E8C">
            <w:r>
              <w:t>-</w:t>
            </w:r>
          </w:p>
        </w:tc>
        <w:tc>
          <w:tcPr>
            <w:tcW w:w="3389" w:type="dxa"/>
          </w:tcPr>
          <w:p w14:paraId="0915E821" w14:textId="77777777" w:rsidR="0000479F" w:rsidRPr="001A01A0" w:rsidRDefault="0000479F" w:rsidP="00C44E8C">
            <w:pPr>
              <w:rPr>
                <w:sz w:val="20"/>
              </w:rPr>
            </w:pPr>
            <w:r w:rsidRPr="001A01A0">
              <w:rPr>
                <w:sz w:val="20"/>
              </w:rPr>
              <w:t>Le bois est une énergie verte. Le CO2 émis par la combustion du bois est recyclé par la biomasse en croissance (c'est ce que l'on appelle la photosynthèse). L'émission de CO2 est de 355g/kWh sans replantation</w:t>
            </w:r>
          </w:p>
        </w:tc>
      </w:tr>
      <w:tr w:rsidR="0000479F" w14:paraId="02131A01" w14:textId="77777777" w:rsidTr="00C44E8C">
        <w:tc>
          <w:tcPr>
            <w:tcW w:w="1716" w:type="dxa"/>
          </w:tcPr>
          <w:p w14:paraId="74DA0766" w14:textId="77777777" w:rsidR="0000479F" w:rsidRDefault="0000479F" w:rsidP="00C44E8C">
            <w:r>
              <w:t>Autres</w:t>
            </w:r>
          </w:p>
        </w:tc>
        <w:tc>
          <w:tcPr>
            <w:tcW w:w="993" w:type="dxa"/>
          </w:tcPr>
          <w:p w14:paraId="6B5ADCA6" w14:textId="77777777" w:rsidR="0000479F" w:rsidRDefault="0000479F" w:rsidP="00C44E8C">
            <w:r>
              <w:t>-</w:t>
            </w:r>
          </w:p>
        </w:tc>
        <w:tc>
          <w:tcPr>
            <w:tcW w:w="1477" w:type="dxa"/>
          </w:tcPr>
          <w:p w14:paraId="17CFAB3E" w14:textId="77777777" w:rsidR="0000479F" w:rsidRDefault="0000479F" w:rsidP="00C44E8C">
            <w:r>
              <w:t>-/115</w:t>
            </w:r>
          </w:p>
        </w:tc>
        <w:tc>
          <w:tcPr>
            <w:tcW w:w="1487" w:type="dxa"/>
          </w:tcPr>
          <w:p w14:paraId="14E92266" w14:textId="77777777" w:rsidR="0000479F" w:rsidRDefault="0000479F" w:rsidP="00C44E8C">
            <w:r>
              <w:t>-</w:t>
            </w:r>
          </w:p>
        </w:tc>
        <w:tc>
          <w:tcPr>
            <w:tcW w:w="3389" w:type="dxa"/>
          </w:tcPr>
          <w:p w14:paraId="4ED9515C" w14:textId="77777777" w:rsidR="0000479F" w:rsidRPr="001A01A0" w:rsidRDefault="0000479F" w:rsidP="00C44E8C">
            <w:pPr>
              <w:rPr>
                <w:sz w:val="20"/>
              </w:rPr>
            </w:pPr>
          </w:p>
        </w:tc>
      </w:tr>
    </w:tbl>
    <w:p w14:paraId="31D95B33" w14:textId="77777777" w:rsidR="0000479F" w:rsidRDefault="0000479F" w:rsidP="0000479F"/>
    <w:p w14:paraId="7A8C8E44" w14:textId="77777777" w:rsidR="0000479F" w:rsidRDefault="0000479F" w:rsidP="0000479F">
      <w:commentRangeStart w:id="32"/>
      <w:r>
        <w:t xml:space="preserve">Note : Dans le </w:t>
      </w:r>
      <w:hyperlink r:id="rId15" w:history="1">
        <w:r w:rsidRPr="0016478C">
          <w:rPr>
            <w:rStyle w:val="Lienhypertexte"/>
          </w:rPr>
          <w:t>document</w:t>
        </w:r>
      </w:hyperlink>
      <w:r>
        <w:t xml:space="preserve"> de comparaison des trajectoires de CC, il est noté 292 pour la TICPE (fioul) et 214 pour la TICGN (gaz), exprimés </w:t>
      </w:r>
      <w:r w:rsidRPr="0016478C">
        <w:t>en gCO2/</w:t>
      </w:r>
      <w:proofErr w:type="spellStart"/>
      <w:r w:rsidRPr="0016478C">
        <w:t>KWhPCS</w:t>
      </w:r>
      <w:proofErr w:type="spellEnd"/>
      <w:r w:rsidRPr="0016478C">
        <w:t xml:space="preserve"> </w:t>
      </w:r>
      <w:proofErr w:type="spellStart"/>
      <w:r w:rsidRPr="0016478C">
        <w:t>ef</w:t>
      </w:r>
      <w:proofErr w:type="spellEnd"/>
      <w:r>
        <w:t>.</w:t>
      </w:r>
      <w:commentRangeEnd w:id="32"/>
      <w:r>
        <w:rPr>
          <w:rStyle w:val="Marquedecommentaire"/>
        </w:rPr>
        <w:commentReference w:id="32"/>
      </w:r>
    </w:p>
    <w:p w14:paraId="2723C049" w14:textId="21946C3D" w:rsidR="00CE247C" w:rsidRDefault="00CE247C" w:rsidP="0073795F"/>
    <w:p w14:paraId="56093115" w14:textId="39ACD310" w:rsidR="00CE247C" w:rsidRDefault="00CE247C" w:rsidP="0073795F"/>
    <w:p w14:paraId="13A8DD35" w14:textId="0B88232E" w:rsidR="00CE247C" w:rsidRDefault="00CE247C" w:rsidP="0073795F"/>
    <w:sectPr w:rsidR="00CE247C">
      <w:head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AULEAU Marie-Laure" w:date="2017-11-24T16:13:00Z" w:initials="NM">
    <w:p w14:paraId="122FBDD0" w14:textId="614F5E21" w:rsidR="00DF0161" w:rsidRDefault="00DF0161">
      <w:pPr>
        <w:pStyle w:val="Commentaire"/>
      </w:pPr>
      <w:r>
        <w:rPr>
          <w:rStyle w:val="Marquedecommentaire"/>
        </w:rPr>
        <w:annotationRef/>
      </w:r>
      <w:r>
        <w:t>Pour les particuliers -&gt; tarifs domestiques</w:t>
      </w:r>
    </w:p>
  </w:comment>
  <w:comment w:id="2" w:author="NAULEAU Marie-Laure" w:date="2017-11-24T16:13:00Z" w:initials="NM">
    <w:p w14:paraId="34193188" w14:textId="2D5BD53E" w:rsidR="00DF0161" w:rsidRDefault="00DF0161">
      <w:pPr>
        <w:pStyle w:val="Commentaire"/>
      </w:pPr>
      <w:r>
        <w:rPr>
          <w:rStyle w:val="Marquedecommentaire"/>
        </w:rPr>
        <w:annotationRef/>
      </w:r>
      <w:r>
        <w:t>HTVA pour les tarifs industriels</w:t>
      </w:r>
    </w:p>
    <w:p w14:paraId="395362F8" w14:textId="46B1BA04" w:rsidR="00DF0161" w:rsidRDefault="00DF0161">
      <w:pPr>
        <w:pStyle w:val="Commentaire"/>
      </w:pPr>
      <w:r>
        <w:t>Donc pour le tertiaire, ça dépend (de la puissance de l’abonnement)</w:t>
      </w:r>
    </w:p>
  </w:comment>
  <w:comment w:id="3" w:author="NAULEAU Marie-Laure" w:date="2017-11-24T16:15:00Z" w:initials="NM">
    <w:p w14:paraId="37106B83" w14:textId="0FBC107C" w:rsidR="00DF0161" w:rsidRDefault="00DF0161">
      <w:pPr>
        <w:pStyle w:val="Commentaire"/>
      </w:pPr>
      <w:r>
        <w:rPr>
          <w:rStyle w:val="Marquedecommentaire"/>
        </w:rPr>
        <w:annotationRef/>
      </w:r>
      <w:r>
        <w:t>Par solde de quoi ? préciser</w:t>
      </w:r>
    </w:p>
  </w:comment>
  <w:comment w:id="4" w:author="NAULEAU Marie-Laure" w:date="2017-11-24T16:16:00Z" w:initials="NM">
    <w:p w14:paraId="3CD1112E" w14:textId="72FAE0E0" w:rsidR="00DF0161" w:rsidRDefault="00DF0161">
      <w:pPr>
        <w:pStyle w:val="Commentaire"/>
      </w:pPr>
      <w:r>
        <w:rPr>
          <w:rStyle w:val="Marquedecommentaire"/>
        </w:rPr>
        <w:annotationRef/>
      </w:r>
      <w:r>
        <w:t>Préciser : CC en euros par kWh ajoutée au prix ???</w:t>
      </w:r>
    </w:p>
  </w:comment>
  <w:comment w:id="6" w:author="NAULEAU Marie-Laure" w:date="2017-11-24T16:21:00Z" w:initials="NM">
    <w:p w14:paraId="20A88283" w14:textId="77777777" w:rsidR="00DF0161" w:rsidRDefault="00DF0161" w:rsidP="00DF0161">
      <w:pPr>
        <w:pStyle w:val="Commentaire"/>
      </w:pPr>
      <w:r>
        <w:rPr>
          <w:rStyle w:val="Marquedecommentaire"/>
        </w:rPr>
        <w:annotationRef/>
      </w:r>
      <w:r>
        <w:t>A vérifier mais je pense qu’il s’agit des mêmes proportions.</w:t>
      </w:r>
    </w:p>
    <w:p w14:paraId="7BA39E46" w14:textId="77777777" w:rsidR="00DF0161" w:rsidRDefault="00DF0161" w:rsidP="00DF0161">
      <w:pPr>
        <w:pStyle w:val="Commentaire"/>
      </w:pPr>
    </w:p>
    <w:p w14:paraId="4EFBD698" w14:textId="77777777" w:rsidR="00DF0161" w:rsidRDefault="00DF0161" w:rsidP="00DF0161">
      <w:pPr>
        <w:pStyle w:val="Commentaire"/>
      </w:pPr>
      <w:r>
        <w:t>Voici ce que je retrouve de mon fichier ;</w:t>
      </w:r>
    </w:p>
    <w:p w14:paraId="2E64661A" w14:textId="77777777" w:rsidR="00DF0161" w:rsidRDefault="00DF0161" w:rsidP="00DF0161">
      <w:pPr>
        <w:pStyle w:val="Commentaire"/>
      </w:pPr>
    </w:p>
    <w:tbl>
      <w:tblPr>
        <w:tblW w:w="10080" w:type="dxa"/>
        <w:tblCellMar>
          <w:left w:w="70" w:type="dxa"/>
          <w:right w:w="70" w:type="dxa"/>
        </w:tblCellMar>
        <w:tblLook w:val="04A0" w:firstRow="1" w:lastRow="0" w:firstColumn="1" w:lastColumn="0" w:noHBand="0" w:noVBand="1"/>
      </w:tblPr>
      <w:tblGrid>
        <w:gridCol w:w="10080"/>
      </w:tblGrid>
      <w:tr w:rsidR="00DF0161" w:rsidRPr="00DF0161" w14:paraId="11DD2460" w14:textId="77777777" w:rsidTr="00145B0D">
        <w:trPr>
          <w:trHeight w:val="600"/>
        </w:trPr>
        <w:tc>
          <w:tcPr>
            <w:tcW w:w="10080" w:type="dxa"/>
            <w:tcBorders>
              <w:top w:val="nil"/>
              <w:left w:val="nil"/>
              <w:bottom w:val="nil"/>
              <w:right w:val="nil"/>
            </w:tcBorders>
            <w:shd w:val="clear" w:color="auto" w:fill="auto"/>
            <w:vAlign w:val="center"/>
            <w:hideMark/>
          </w:tcPr>
          <w:p w14:paraId="3D6E074A" w14:textId="77777777" w:rsidR="00DF0161" w:rsidRDefault="00DF0161" w:rsidP="00DF0161">
            <w:pPr>
              <w:spacing w:after="0" w:line="240" w:lineRule="auto"/>
              <w:rPr>
                <w:rFonts w:ascii="Calibri" w:eastAsia="Times New Roman" w:hAnsi="Calibri" w:cs="Times New Roman"/>
                <w:noProof/>
                <w:color w:val="000000"/>
                <w:lang w:eastAsia="fr-FR"/>
              </w:rPr>
            </w:pPr>
            <w:r w:rsidRPr="00DF0161">
              <w:rPr>
                <w:rFonts w:ascii="Calibri" w:eastAsia="Times New Roman" w:hAnsi="Calibri" w:cs="Times New Roman"/>
                <w:color w:val="000000"/>
                <w:lang w:eastAsia="fr-FR"/>
              </w:rPr>
              <w:t>Transport, stockage et distribution, euros constants 2008 (</w:t>
            </w:r>
            <w:proofErr w:type="spellStart"/>
            <w:r w:rsidRPr="00DF0161">
              <w:rPr>
                <w:rFonts w:ascii="Calibri" w:eastAsia="Times New Roman" w:hAnsi="Calibri" w:cs="Times New Roman"/>
                <w:color w:val="000000"/>
                <w:lang w:eastAsia="fr-FR"/>
              </w:rPr>
              <w:t>hyp</w:t>
            </w:r>
            <w:proofErr w:type="spellEnd"/>
            <w:r w:rsidRPr="00DF0161">
              <w:rPr>
                <w:rFonts w:ascii="Calibri" w:eastAsia="Times New Roman" w:hAnsi="Calibri" w:cs="Times New Roman"/>
                <w:color w:val="000000"/>
                <w:lang w:eastAsia="fr-FR"/>
              </w:rPr>
              <w:t xml:space="preserve"> CGDD sur 2015 : </w:t>
            </w:r>
            <w:proofErr w:type="spellStart"/>
            <w:r w:rsidRPr="00DF0161">
              <w:rPr>
                <w:rFonts w:ascii="Calibri" w:eastAsia="Times New Roman" w:hAnsi="Calibri" w:cs="Times New Roman"/>
                <w:color w:val="000000"/>
                <w:lang w:eastAsia="fr-FR"/>
              </w:rPr>
              <w:t>env</w:t>
            </w:r>
            <w:proofErr w:type="spellEnd"/>
            <w:r w:rsidRPr="00DF0161">
              <w:rPr>
                <w:rFonts w:ascii="Calibri" w:eastAsia="Times New Roman" w:hAnsi="Calibri" w:cs="Times New Roman"/>
                <w:color w:val="000000"/>
                <w:lang w:eastAsia="fr-FR"/>
              </w:rPr>
              <w:t xml:space="preserve"> 34% du HTT puis constant)</w:t>
            </w:r>
          </w:p>
          <w:p w14:paraId="5CF08977" w14:textId="148A38AA" w:rsidR="00DF0161" w:rsidRDefault="00DF0161" w:rsidP="00DF0161">
            <w:pPr>
              <w:spacing w:after="0" w:line="240" w:lineRule="auto"/>
              <w:rPr>
                <w:rFonts w:ascii="Calibri" w:eastAsia="Times New Roman" w:hAnsi="Calibri" w:cs="Times New Roman"/>
                <w:noProof/>
                <w:color w:val="000000"/>
                <w:lang w:eastAsia="fr-FR"/>
              </w:rPr>
            </w:pPr>
            <w:r w:rsidRPr="00DF0161">
              <w:rPr>
                <w:rFonts w:ascii="Calibri" w:eastAsia="Times New Roman" w:hAnsi="Calibri" w:cs="Times New Roman"/>
                <w:noProof/>
                <w:color w:val="000000"/>
                <w:lang w:eastAsia="fr-FR"/>
              </w:rPr>
              <w:t>Commercialisation, euros constants 2008 (hyp CGDD sur 2015 : env 10% du HTT puis augmentation de 1% par an)</w:t>
            </w:r>
          </w:p>
          <w:p w14:paraId="30933BF8" w14:textId="77777777" w:rsidR="00DF0161" w:rsidRDefault="00DF0161" w:rsidP="00DF0161">
            <w:pPr>
              <w:spacing w:after="0" w:line="240" w:lineRule="auto"/>
              <w:rPr>
                <w:rFonts w:ascii="Calibri" w:eastAsia="Times New Roman" w:hAnsi="Calibri" w:cs="Times New Roman"/>
                <w:noProof/>
                <w:color w:val="000000"/>
                <w:lang w:eastAsia="fr-FR"/>
              </w:rPr>
            </w:pPr>
          </w:p>
          <w:p w14:paraId="5CADC7F7" w14:textId="1701868B" w:rsidR="00DF0161" w:rsidRPr="00DF0161" w:rsidRDefault="00DF0161" w:rsidP="00DF0161">
            <w:pPr>
              <w:spacing w:after="0" w:line="240" w:lineRule="auto"/>
              <w:rPr>
                <w:rFonts w:ascii="Calibri" w:eastAsia="Times New Roman" w:hAnsi="Calibri" w:cs="Times New Roman"/>
                <w:color w:val="000000"/>
                <w:lang w:eastAsia="fr-FR"/>
              </w:rPr>
            </w:pPr>
          </w:p>
        </w:tc>
      </w:tr>
    </w:tbl>
    <w:p w14:paraId="4A719624" w14:textId="0299C876" w:rsidR="00DF0161" w:rsidRDefault="00DF0161">
      <w:pPr>
        <w:pStyle w:val="Commentaire"/>
      </w:pPr>
    </w:p>
  </w:comment>
  <w:comment w:id="7" w:author="NAULEAU Marie-Laure" w:date="2017-11-24T16:22:00Z" w:initials="NM">
    <w:p w14:paraId="4F130378" w14:textId="79A798C2" w:rsidR="00DF0161" w:rsidRDefault="00DF0161">
      <w:pPr>
        <w:pStyle w:val="Commentaire"/>
      </w:pPr>
      <w:r>
        <w:rPr>
          <w:rStyle w:val="Marquedecommentaire"/>
        </w:rPr>
        <w:annotationRef/>
      </w:r>
      <w:r>
        <w:t xml:space="preserve">Pour </w:t>
      </w:r>
      <w:proofErr w:type="spellStart"/>
      <w:r>
        <w:t>Menfis</w:t>
      </w:r>
      <w:proofErr w:type="spellEnd"/>
      <w:r>
        <w:t>, je n’utilise pas tout ça puisque je prends l’</w:t>
      </w:r>
      <w:proofErr w:type="spellStart"/>
      <w:r>
        <w:t>hyp</w:t>
      </w:r>
      <w:proofErr w:type="spellEnd"/>
      <w:r>
        <w:t xml:space="preserve"> retenue d’un TCAM de 1.1% sur le prix final TTC. </w:t>
      </w:r>
      <w:proofErr w:type="gramStart"/>
      <w:r>
        <w:t>Ces info</w:t>
      </w:r>
      <w:proofErr w:type="gramEnd"/>
      <w:r>
        <w:t xml:space="preserve"> ne sont donc pas utilisées dans la construction du prix.</w:t>
      </w:r>
    </w:p>
  </w:comment>
  <w:comment w:id="19" w:author="NAULEAU Marie-Laure" w:date="2017-11-24T16:23:00Z" w:initials="NM">
    <w:p w14:paraId="383A7966" w14:textId="1AB853F0" w:rsidR="00DF0161" w:rsidRDefault="00DF0161">
      <w:pPr>
        <w:pStyle w:val="Commentaire"/>
      </w:pPr>
      <w:r>
        <w:rPr>
          <w:rStyle w:val="Marquedecommentaire"/>
        </w:rPr>
        <w:annotationRef/>
      </w:r>
      <w:r>
        <w:t xml:space="preserve">J’ai </w:t>
      </w:r>
      <w:r w:rsidR="00C01162">
        <w:t>vérifié dans mon fichier sur 2010-2015, je retrouve bien ces valeurs.</w:t>
      </w:r>
    </w:p>
    <w:p w14:paraId="6B03B056" w14:textId="5517B6BB" w:rsidR="00C01162" w:rsidRDefault="00C01162">
      <w:pPr>
        <w:pStyle w:val="Commentaire"/>
      </w:pPr>
      <w:r>
        <w:t xml:space="preserve">Pour l’urbain, ça dépend des prix pégase et </w:t>
      </w:r>
      <w:proofErr w:type="spellStart"/>
      <w:r>
        <w:t>tx</w:t>
      </w:r>
      <w:proofErr w:type="spellEnd"/>
      <w:r>
        <w:t xml:space="preserve"> de TVA choisi (car CC = </w:t>
      </w:r>
      <w:proofErr w:type="gramStart"/>
      <w:r>
        <w:t>0 )</w:t>
      </w:r>
      <w:proofErr w:type="gramEnd"/>
      <w:r>
        <w:t xml:space="preserve">. </w:t>
      </w:r>
    </w:p>
    <w:p w14:paraId="09CA074B" w14:textId="62B08671" w:rsidR="00C01162" w:rsidRDefault="00C01162">
      <w:pPr>
        <w:pStyle w:val="Commentaire"/>
      </w:pPr>
      <w:r>
        <w:t xml:space="preserve">Pour le gaz, ça </w:t>
      </w:r>
      <w:proofErr w:type="spellStart"/>
      <w:r>
        <w:t>dépen</w:t>
      </w:r>
      <w:proofErr w:type="spellEnd"/>
      <w:r>
        <w:t xml:space="preserve"> des prix pégase, taux de TVA choisi et pégase.</w:t>
      </w:r>
    </w:p>
    <w:p w14:paraId="292278FD" w14:textId="47436855" w:rsidR="00C01162" w:rsidRDefault="00C01162">
      <w:pPr>
        <w:pStyle w:val="Commentaire"/>
      </w:pPr>
      <w:r>
        <w:t>Je n’ai pas eu le temps de regarder plus : vérifier déjà sur les données pégases en entrée, puis les taux de TVA.</w:t>
      </w:r>
    </w:p>
  </w:comment>
  <w:comment w:id="21" w:author="BESANA MOURLAAS Nina" w:date="2017-11-22T17:56:00Z" w:initials="BMN">
    <w:p w14:paraId="66E3CAA1" w14:textId="0CCE4C47" w:rsidR="00AF764B" w:rsidRDefault="00AF764B">
      <w:pPr>
        <w:pStyle w:val="Commentaire"/>
      </w:pPr>
      <w:r>
        <w:rPr>
          <w:rStyle w:val="Marquedecommentaire"/>
        </w:rPr>
        <w:annotationRef/>
      </w:r>
      <w:r>
        <w:t>J’ai essayé ici d’expliquer la construction du prix avec ses différentes composantes et leurs parts relatives. Selon vos retours, je continuerai la méthode pour les autres énergies.</w:t>
      </w:r>
    </w:p>
  </w:comment>
  <w:comment w:id="22" w:author="NAULEAU Marie-Laure" w:date="2017-11-24T16:30:00Z" w:initials="NM">
    <w:p w14:paraId="1D3E26A9" w14:textId="58F12972" w:rsidR="00C01162" w:rsidRDefault="00C01162">
      <w:pPr>
        <w:pStyle w:val="Commentaire"/>
      </w:pPr>
      <w:r>
        <w:rPr>
          <w:rStyle w:val="Marquedecommentaire"/>
        </w:rPr>
        <w:annotationRef/>
      </w:r>
      <w:r>
        <w:t>Entre quoi et quoi : préciser</w:t>
      </w:r>
    </w:p>
  </w:comment>
  <w:comment w:id="23" w:author="NAULEAU Marie-Laure" w:date="2017-11-24T16:30:00Z" w:initials="NM">
    <w:p w14:paraId="25B25C8A" w14:textId="7FE68D71" w:rsidR="00C01162" w:rsidRDefault="00C01162">
      <w:pPr>
        <w:pStyle w:val="Commentaire"/>
      </w:pPr>
      <w:r>
        <w:rPr>
          <w:rStyle w:val="Marquedecommentaire"/>
        </w:rPr>
        <w:annotationRef/>
      </w:r>
      <w:r>
        <w:t>Source ?</w:t>
      </w:r>
    </w:p>
  </w:comment>
  <w:comment w:id="27" w:author="NAULEAU Marie-Laure" w:date="2017-11-24T16:32:00Z" w:initials="NM">
    <w:p w14:paraId="7F764606" w14:textId="53AFC589" w:rsidR="00C01162" w:rsidRDefault="00C01162">
      <w:pPr>
        <w:pStyle w:val="Commentaire"/>
      </w:pPr>
      <w:r>
        <w:rPr>
          <w:rStyle w:val="Marquedecommentaire"/>
        </w:rPr>
        <w:annotationRef/>
      </w:r>
      <w:r>
        <w:t xml:space="preserve">Evolue un peu au cours du temps car la TVA partie variable est réduite si la part ENR &gt; 50% </w:t>
      </w:r>
      <w:proofErr w:type="spellStart"/>
      <w:r>
        <w:t>cf</w:t>
      </w:r>
      <w:proofErr w:type="spellEnd"/>
      <w:r>
        <w:t xml:space="preserve"> note</w:t>
      </w:r>
    </w:p>
  </w:comment>
  <w:comment w:id="31" w:author="BESANA MOURLAAS Nina" w:date="2017-11-09T17:46:00Z" w:initials="BMN">
    <w:p w14:paraId="7D3AB645" w14:textId="39C9715B" w:rsidR="0000479F" w:rsidRDefault="0000479F" w:rsidP="0000479F">
      <w:pPr>
        <w:pStyle w:val="Commentaire"/>
      </w:pPr>
      <w:r>
        <w:rPr>
          <w:rStyle w:val="Marquedecommentaire"/>
        </w:rPr>
        <w:annotationRef/>
      </w:r>
      <w:r>
        <w:t xml:space="preserve">Première valeur est celle dans le fichier </w:t>
      </w:r>
      <w:proofErr w:type="spellStart"/>
      <w:r>
        <w:t>excell</w:t>
      </w:r>
      <w:proofErr w:type="spellEnd"/>
      <w:r>
        <w:t xml:space="preserve"> qui va avec les justifications, la seconde celle gérée dans le modèle directement.</w:t>
      </w:r>
      <w:r w:rsidR="00CC76CA">
        <w:t xml:space="preserve"> </w:t>
      </w:r>
      <w:r w:rsidR="00CC76CA" w:rsidRPr="00CC76CA">
        <w:rPr>
          <w:highlight w:val="yellow"/>
        </w:rPr>
        <w:t>VERIFIER laquelle est la bonne</w:t>
      </w:r>
    </w:p>
  </w:comment>
  <w:comment w:id="32" w:author="BESANA MOURLAAS Nina" w:date="2017-11-20T10:40:00Z" w:initials="BMN">
    <w:p w14:paraId="44E57872" w14:textId="77777777" w:rsidR="0000479F" w:rsidRDefault="0000479F">
      <w:pPr>
        <w:pStyle w:val="Commentaire"/>
      </w:pPr>
      <w:r>
        <w:rPr>
          <w:rStyle w:val="Marquedecommentaire"/>
        </w:rPr>
        <w:annotationRef/>
      </w:r>
      <w:r w:rsidRPr="00CC76CA">
        <w:rPr>
          <w:highlight w:val="cyan"/>
        </w:rPr>
        <w:t>Voir Marie-Laure N.</w:t>
      </w:r>
    </w:p>
    <w:p w14:paraId="5EB68518" w14:textId="77777777" w:rsidR="00C01162" w:rsidRDefault="00C01162">
      <w:pPr>
        <w:pStyle w:val="Commentaire"/>
      </w:pPr>
    </w:p>
    <w:p w14:paraId="736E6FF4" w14:textId="430031BB" w:rsidR="00C01162" w:rsidRDefault="00C01162">
      <w:pPr>
        <w:pStyle w:val="Commentaire"/>
      </w:pPr>
      <w:r>
        <w:t>Voilà l</w:t>
      </w:r>
      <w:r w:rsidR="00971750">
        <w:t>es</w:t>
      </w:r>
      <w:r>
        <w:t xml:space="preserve"> données issues de la base carbone :</w:t>
      </w:r>
    </w:p>
    <w:p w14:paraId="1A7C1E3F" w14:textId="75A2EB6F" w:rsidR="00C01162" w:rsidRDefault="00C01162">
      <w:pPr>
        <w:pStyle w:val="Commentaire"/>
      </w:pPr>
      <w:r>
        <w:t>Fioul domestique :</w:t>
      </w:r>
    </w:p>
    <w:p w14:paraId="062EEEA6" w14:textId="6CF6D345" w:rsidR="00C01162" w:rsidRDefault="00C01162" w:rsidP="00C01162">
      <w:pPr>
        <w:pStyle w:val="Commentaire"/>
      </w:pPr>
      <w:r w:rsidRPr="00C01162">
        <w:t>324</w:t>
      </w:r>
      <w:r>
        <w:t xml:space="preserve"> gCO2/</w:t>
      </w:r>
      <w:proofErr w:type="spellStart"/>
      <w:r>
        <w:t>KWhPCI</w:t>
      </w:r>
      <w:proofErr w:type="spellEnd"/>
      <w:r>
        <w:t xml:space="preserve"> (donc 291.6 gCO2/</w:t>
      </w:r>
      <w:proofErr w:type="spellStart"/>
      <w:r>
        <w:t>KWhPC</w:t>
      </w:r>
      <w:proofErr w:type="spellEnd"/>
      <w:r>
        <w:t>$)</w:t>
      </w:r>
    </w:p>
    <w:p w14:paraId="0FF2EA09" w14:textId="3F655812" w:rsidR="00971750" w:rsidRDefault="00971750" w:rsidP="00971750">
      <w:pPr>
        <w:pStyle w:val="Commentaire"/>
      </w:pPr>
      <w:r>
        <w:t>Gaz :</w:t>
      </w:r>
    </w:p>
    <w:p w14:paraId="66F0EBB6" w14:textId="66068099" w:rsidR="00C01162" w:rsidRDefault="00971750" w:rsidP="00971750">
      <w:pPr>
        <w:pStyle w:val="Commentaire"/>
      </w:pPr>
      <w:r>
        <w:t>214 gCO2/</w:t>
      </w:r>
      <w:proofErr w:type="spellStart"/>
      <w:r>
        <w:t>KWhPCS</w:t>
      </w:r>
      <w:proofErr w:type="spellEnd"/>
    </w:p>
    <w:p w14:paraId="506F60BD" w14:textId="1399195B" w:rsidR="00C01162" w:rsidRDefault="00C01162">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2FBDD0" w15:done="0"/>
  <w15:commentEx w15:paraId="395362F8" w15:done="0"/>
  <w15:commentEx w15:paraId="37106B83" w15:done="0"/>
  <w15:commentEx w15:paraId="3CD1112E" w15:done="0"/>
  <w15:commentEx w15:paraId="4A719624" w15:done="0"/>
  <w15:commentEx w15:paraId="4F130378" w15:done="0"/>
  <w15:commentEx w15:paraId="292278FD" w15:done="0"/>
  <w15:commentEx w15:paraId="66E3CAA1" w15:done="0"/>
  <w15:commentEx w15:paraId="1D3E26A9" w15:done="0"/>
  <w15:commentEx w15:paraId="25B25C8A" w15:done="0"/>
  <w15:commentEx w15:paraId="7F764606" w15:done="0"/>
  <w15:commentEx w15:paraId="7D3AB645" w15:done="0"/>
  <w15:commentEx w15:paraId="506F60B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3E2DC" w14:textId="77777777" w:rsidR="009B722A" w:rsidRDefault="009B722A" w:rsidP="00D82F5E">
      <w:pPr>
        <w:spacing w:after="0" w:line="240" w:lineRule="auto"/>
      </w:pPr>
      <w:r>
        <w:separator/>
      </w:r>
    </w:p>
  </w:endnote>
  <w:endnote w:type="continuationSeparator" w:id="0">
    <w:p w14:paraId="7E9A0F54" w14:textId="77777777" w:rsidR="009B722A" w:rsidRDefault="009B722A" w:rsidP="00D8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44C1C" w14:textId="77777777" w:rsidR="009B722A" w:rsidRDefault="009B722A" w:rsidP="00D82F5E">
      <w:pPr>
        <w:spacing w:after="0" w:line="240" w:lineRule="auto"/>
      </w:pPr>
      <w:r>
        <w:separator/>
      </w:r>
    </w:p>
  </w:footnote>
  <w:footnote w:type="continuationSeparator" w:id="0">
    <w:p w14:paraId="5862BCE9" w14:textId="77777777" w:rsidR="009B722A" w:rsidRDefault="009B722A" w:rsidP="00D82F5E">
      <w:pPr>
        <w:spacing w:after="0" w:line="240" w:lineRule="auto"/>
      </w:pPr>
      <w:r>
        <w:continuationSeparator/>
      </w:r>
    </w:p>
  </w:footnote>
  <w:footnote w:id="1">
    <w:p w14:paraId="3084B587" w14:textId="72998432" w:rsidR="00827A8B" w:rsidRPr="00827A8B" w:rsidRDefault="00827A8B" w:rsidP="00827A8B">
      <w:pPr>
        <w:rPr>
          <w:i/>
        </w:rPr>
      </w:pPr>
      <w:r>
        <w:rPr>
          <w:rStyle w:val="Appelnotedebasdep"/>
        </w:rPr>
        <w:footnoteRef/>
      </w:r>
      <w:r>
        <w:t xml:space="preserve"> </w:t>
      </w:r>
      <w:proofErr w:type="gramStart"/>
      <w:r w:rsidRPr="00827A8B">
        <w:t>/!\</w:t>
      </w:r>
      <w:proofErr w:type="gramEnd"/>
      <w:r>
        <w:rPr>
          <w:i/>
        </w:rPr>
        <w:t xml:space="preserve"> </w:t>
      </w:r>
      <w:r w:rsidRPr="00827A8B">
        <w:t xml:space="preserve">dans </w:t>
      </w:r>
      <w:proofErr w:type="spellStart"/>
      <w:r w:rsidRPr="00827A8B">
        <w:t>Menfis</w:t>
      </w:r>
      <w:proofErr w:type="spellEnd"/>
      <w:r w:rsidRPr="00827A8B">
        <w:t>, les prix sont en €constants 2008, il ne faut donc pas oublier de les convertir</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AEBE3" w14:textId="09CE14FF" w:rsidR="00D82F5E" w:rsidRDefault="00D82F5E" w:rsidP="00D82F5E">
    <w:pPr>
      <w:pStyle w:val="En-tte"/>
      <w:jc w:val="center"/>
    </w:pPr>
    <w:r>
      <w:t xml:space="preserve">Note de comparaison </w:t>
    </w:r>
    <w:r w:rsidR="00AF764B">
      <w:t xml:space="preserve">des </w:t>
    </w:r>
    <w:r>
      <w:t>prix des énergies</w:t>
    </w:r>
    <w:r w:rsidR="00AF764B">
      <w:t xml:space="preserve"> dans les modèles résidentiels et tertiaire - ADEME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328B"/>
    <w:multiLevelType w:val="hybridMultilevel"/>
    <w:tmpl w:val="85686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F7A0C"/>
    <w:multiLevelType w:val="hybridMultilevel"/>
    <w:tmpl w:val="F618A7E0"/>
    <w:lvl w:ilvl="0" w:tplc="443CFE3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F741A0"/>
    <w:multiLevelType w:val="hybridMultilevel"/>
    <w:tmpl w:val="C23A9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CC4145"/>
    <w:multiLevelType w:val="hybridMultilevel"/>
    <w:tmpl w:val="57386BE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7145302"/>
    <w:multiLevelType w:val="hybridMultilevel"/>
    <w:tmpl w:val="D470466A"/>
    <w:lvl w:ilvl="0" w:tplc="EB38707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D84510"/>
    <w:multiLevelType w:val="hybridMultilevel"/>
    <w:tmpl w:val="01F685A4"/>
    <w:lvl w:ilvl="0" w:tplc="DFEC110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B87182"/>
    <w:multiLevelType w:val="hybridMultilevel"/>
    <w:tmpl w:val="54EA05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4969CD"/>
    <w:multiLevelType w:val="hybridMultilevel"/>
    <w:tmpl w:val="39DC0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A35583"/>
    <w:multiLevelType w:val="hybridMultilevel"/>
    <w:tmpl w:val="6F22CE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2D739D"/>
    <w:multiLevelType w:val="hybridMultilevel"/>
    <w:tmpl w:val="545E2B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CB97D0B"/>
    <w:multiLevelType w:val="hybridMultilevel"/>
    <w:tmpl w:val="7EBEA486"/>
    <w:lvl w:ilvl="0" w:tplc="4B00D060">
      <w:start w:val="1"/>
      <w:numFmt w:val="upperLetter"/>
      <w:lvlText w:val="%1."/>
      <w:lvlJc w:val="left"/>
      <w:pPr>
        <w:ind w:left="720" w:hanging="360"/>
      </w:pPr>
      <w:rPr>
        <w:rFonts w:asciiTheme="majorHAnsi" w:hAnsiTheme="majorHAnsi" w:hint="default"/>
        <w:b/>
        <w:color w:val="auto"/>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5AC46AA"/>
    <w:multiLevelType w:val="hybridMultilevel"/>
    <w:tmpl w:val="539ACD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5A18F5"/>
    <w:multiLevelType w:val="hybridMultilevel"/>
    <w:tmpl w:val="2550F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B865F7"/>
    <w:multiLevelType w:val="hybridMultilevel"/>
    <w:tmpl w:val="413ADC74"/>
    <w:lvl w:ilvl="0" w:tplc="443CFE3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423829"/>
    <w:multiLevelType w:val="hybridMultilevel"/>
    <w:tmpl w:val="73261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4"/>
  </w:num>
  <w:num w:numId="5">
    <w:abstractNumId w:val="9"/>
  </w:num>
  <w:num w:numId="6">
    <w:abstractNumId w:val="7"/>
  </w:num>
  <w:num w:numId="7">
    <w:abstractNumId w:val="5"/>
  </w:num>
  <w:num w:numId="8">
    <w:abstractNumId w:val="10"/>
  </w:num>
  <w:num w:numId="9">
    <w:abstractNumId w:val="12"/>
  </w:num>
  <w:num w:numId="10">
    <w:abstractNumId w:val="6"/>
  </w:num>
  <w:num w:numId="11">
    <w:abstractNumId w:val="11"/>
  </w:num>
  <w:num w:numId="12">
    <w:abstractNumId w:val="14"/>
  </w:num>
  <w:num w:numId="13">
    <w:abstractNumId w:val="13"/>
  </w:num>
  <w:num w:numId="14">
    <w:abstractNumId w:val="1"/>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ULEAU Marie-Laure">
    <w15:presenceInfo w15:providerId="None" w15:userId="NAULEAU Marie-Laure"/>
  </w15:person>
  <w15:person w15:author="BESANA MOURLAAS Nina">
    <w15:presenceInfo w15:providerId="AD" w15:userId="S-1-5-21-3163637644-1603862540-193579974-74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6D"/>
    <w:rsid w:val="00001AEB"/>
    <w:rsid w:val="0000479F"/>
    <w:rsid w:val="00022423"/>
    <w:rsid w:val="000507B9"/>
    <w:rsid w:val="000509D7"/>
    <w:rsid w:val="000A1A49"/>
    <w:rsid w:val="000C4449"/>
    <w:rsid w:val="000F376B"/>
    <w:rsid w:val="001551C9"/>
    <w:rsid w:val="0016478C"/>
    <w:rsid w:val="0019266D"/>
    <w:rsid w:val="001A01A0"/>
    <w:rsid w:val="001D4740"/>
    <w:rsid w:val="002032FD"/>
    <w:rsid w:val="0021256F"/>
    <w:rsid w:val="00224357"/>
    <w:rsid w:val="002B6C57"/>
    <w:rsid w:val="00304D67"/>
    <w:rsid w:val="00341C74"/>
    <w:rsid w:val="003571B6"/>
    <w:rsid w:val="00357817"/>
    <w:rsid w:val="00364C1C"/>
    <w:rsid w:val="003D1CD9"/>
    <w:rsid w:val="004564A8"/>
    <w:rsid w:val="004A090E"/>
    <w:rsid w:val="004D5CD7"/>
    <w:rsid w:val="005551A4"/>
    <w:rsid w:val="00593CBF"/>
    <w:rsid w:val="00595D59"/>
    <w:rsid w:val="005A02F4"/>
    <w:rsid w:val="005C5F5B"/>
    <w:rsid w:val="006210CD"/>
    <w:rsid w:val="00655059"/>
    <w:rsid w:val="00656536"/>
    <w:rsid w:val="006C31A4"/>
    <w:rsid w:val="007174C9"/>
    <w:rsid w:val="00724B3B"/>
    <w:rsid w:val="007309C5"/>
    <w:rsid w:val="0073795F"/>
    <w:rsid w:val="00795CEC"/>
    <w:rsid w:val="007A1C0D"/>
    <w:rsid w:val="007A669D"/>
    <w:rsid w:val="007C0DCA"/>
    <w:rsid w:val="007F2F3C"/>
    <w:rsid w:val="00813702"/>
    <w:rsid w:val="00827A8B"/>
    <w:rsid w:val="008339AA"/>
    <w:rsid w:val="0085544F"/>
    <w:rsid w:val="00861CF4"/>
    <w:rsid w:val="00896109"/>
    <w:rsid w:val="008C64F0"/>
    <w:rsid w:val="008D326F"/>
    <w:rsid w:val="00900474"/>
    <w:rsid w:val="00905BA0"/>
    <w:rsid w:val="00931CC1"/>
    <w:rsid w:val="00971750"/>
    <w:rsid w:val="00997887"/>
    <w:rsid w:val="009B4CA2"/>
    <w:rsid w:val="009B722A"/>
    <w:rsid w:val="009E5654"/>
    <w:rsid w:val="009E7F7A"/>
    <w:rsid w:val="00A4255E"/>
    <w:rsid w:val="00AF764B"/>
    <w:rsid w:val="00B131E7"/>
    <w:rsid w:val="00B51B62"/>
    <w:rsid w:val="00BE3C07"/>
    <w:rsid w:val="00C01162"/>
    <w:rsid w:val="00C063F4"/>
    <w:rsid w:val="00C933B6"/>
    <w:rsid w:val="00CA12D5"/>
    <w:rsid w:val="00CA739B"/>
    <w:rsid w:val="00CC76CA"/>
    <w:rsid w:val="00CE247C"/>
    <w:rsid w:val="00D520A8"/>
    <w:rsid w:val="00D66CB1"/>
    <w:rsid w:val="00D729A0"/>
    <w:rsid w:val="00D82F5E"/>
    <w:rsid w:val="00DE4971"/>
    <w:rsid w:val="00DF0161"/>
    <w:rsid w:val="00E07D3B"/>
    <w:rsid w:val="00E3686D"/>
    <w:rsid w:val="00E417D0"/>
    <w:rsid w:val="00E62576"/>
    <w:rsid w:val="00ED2CA8"/>
    <w:rsid w:val="00EE7252"/>
    <w:rsid w:val="00F85F36"/>
    <w:rsid w:val="00FB6EB6"/>
    <w:rsid w:val="00FD58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09ECA"/>
  <w15:chartTrackingRefBased/>
  <w15:docId w15:val="{92C289D3-245C-4FDF-BDB7-FF13B098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C7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25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3CBF"/>
    <w:pPr>
      <w:ind w:left="720"/>
      <w:contextualSpacing/>
    </w:pPr>
  </w:style>
  <w:style w:type="paragraph" w:styleId="Titre">
    <w:name w:val="Title"/>
    <w:basedOn w:val="Normal"/>
    <w:next w:val="Normal"/>
    <w:link w:val="TitreCar"/>
    <w:uiPriority w:val="10"/>
    <w:qFormat/>
    <w:rsid w:val="00E62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257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E62576"/>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D82F5E"/>
    <w:pPr>
      <w:tabs>
        <w:tab w:val="center" w:pos="4536"/>
        <w:tab w:val="right" w:pos="9072"/>
      </w:tabs>
      <w:spacing w:after="0" w:line="240" w:lineRule="auto"/>
    </w:pPr>
  </w:style>
  <w:style w:type="character" w:customStyle="1" w:styleId="En-tteCar">
    <w:name w:val="En-tête Car"/>
    <w:basedOn w:val="Policepardfaut"/>
    <w:link w:val="En-tte"/>
    <w:uiPriority w:val="99"/>
    <w:rsid w:val="00D82F5E"/>
  </w:style>
  <w:style w:type="paragraph" w:styleId="Pieddepage">
    <w:name w:val="footer"/>
    <w:basedOn w:val="Normal"/>
    <w:link w:val="PieddepageCar"/>
    <w:uiPriority w:val="99"/>
    <w:unhideWhenUsed/>
    <w:rsid w:val="00D82F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2F5E"/>
  </w:style>
  <w:style w:type="table" w:styleId="Grilledutableau">
    <w:name w:val="Table Grid"/>
    <w:basedOn w:val="TableauNormal"/>
    <w:uiPriority w:val="39"/>
    <w:rsid w:val="0065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417D0"/>
    <w:rPr>
      <w:color w:val="0563C1" w:themeColor="hyperlink"/>
      <w:u w:val="single"/>
    </w:rPr>
  </w:style>
  <w:style w:type="paragraph" w:styleId="Textedebulles">
    <w:name w:val="Balloon Text"/>
    <w:basedOn w:val="Normal"/>
    <w:link w:val="TextedebullesCar"/>
    <w:uiPriority w:val="99"/>
    <w:semiHidden/>
    <w:unhideWhenUsed/>
    <w:rsid w:val="007C0D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0DCA"/>
    <w:rPr>
      <w:rFonts w:ascii="Segoe UI" w:hAnsi="Segoe UI" w:cs="Segoe UI"/>
      <w:sz w:val="18"/>
      <w:szCs w:val="18"/>
    </w:rPr>
  </w:style>
  <w:style w:type="character" w:styleId="Marquedecommentaire">
    <w:name w:val="annotation reference"/>
    <w:basedOn w:val="Policepardfaut"/>
    <w:uiPriority w:val="99"/>
    <w:semiHidden/>
    <w:unhideWhenUsed/>
    <w:rsid w:val="00813702"/>
    <w:rPr>
      <w:sz w:val="16"/>
      <w:szCs w:val="16"/>
    </w:rPr>
  </w:style>
  <w:style w:type="paragraph" w:styleId="Commentaire">
    <w:name w:val="annotation text"/>
    <w:basedOn w:val="Normal"/>
    <w:link w:val="CommentaireCar"/>
    <w:uiPriority w:val="99"/>
    <w:semiHidden/>
    <w:unhideWhenUsed/>
    <w:rsid w:val="00813702"/>
    <w:pPr>
      <w:spacing w:line="240" w:lineRule="auto"/>
    </w:pPr>
    <w:rPr>
      <w:sz w:val="20"/>
      <w:szCs w:val="20"/>
    </w:rPr>
  </w:style>
  <w:style w:type="character" w:customStyle="1" w:styleId="CommentaireCar">
    <w:name w:val="Commentaire Car"/>
    <w:basedOn w:val="Policepardfaut"/>
    <w:link w:val="Commentaire"/>
    <w:uiPriority w:val="99"/>
    <w:semiHidden/>
    <w:rsid w:val="00813702"/>
    <w:rPr>
      <w:sz w:val="20"/>
      <w:szCs w:val="20"/>
    </w:rPr>
  </w:style>
  <w:style w:type="paragraph" w:styleId="Objetducommentaire">
    <w:name w:val="annotation subject"/>
    <w:basedOn w:val="Commentaire"/>
    <w:next w:val="Commentaire"/>
    <w:link w:val="ObjetducommentaireCar"/>
    <w:uiPriority w:val="99"/>
    <w:semiHidden/>
    <w:unhideWhenUsed/>
    <w:rsid w:val="00813702"/>
    <w:rPr>
      <w:b/>
      <w:bCs/>
    </w:rPr>
  </w:style>
  <w:style w:type="character" w:customStyle="1" w:styleId="ObjetducommentaireCar">
    <w:name w:val="Objet du commentaire Car"/>
    <w:basedOn w:val="CommentaireCar"/>
    <w:link w:val="Objetducommentaire"/>
    <w:uiPriority w:val="99"/>
    <w:semiHidden/>
    <w:rsid w:val="00813702"/>
    <w:rPr>
      <w:b/>
      <w:bCs/>
      <w:sz w:val="20"/>
      <w:szCs w:val="20"/>
    </w:rPr>
  </w:style>
  <w:style w:type="paragraph" w:styleId="Notedebasdepage">
    <w:name w:val="footnote text"/>
    <w:basedOn w:val="Normal"/>
    <w:link w:val="NotedebasdepageCar"/>
    <w:uiPriority w:val="99"/>
    <w:semiHidden/>
    <w:unhideWhenUsed/>
    <w:rsid w:val="00827A8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27A8B"/>
    <w:rPr>
      <w:sz w:val="20"/>
      <w:szCs w:val="20"/>
    </w:rPr>
  </w:style>
  <w:style w:type="character" w:styleId="Appelnotedebasdep">
    <w:name w:val="footnote reference"/>
    <w:basedOn w:val="Policepardfaut"/>
    <w:uiPriority w:val="99"/>
    <w:semiHidden/>
    <w:unhideWhenUsed/>
    <w:rsid w:val="00827A8B"/>
    <w:rPr>
      <w:vertAlign w:val="superscript"/>
    </w:rPr>
  </w:style>
  <w:style w:type="character" w:styleId="Lienhypertextesuivivisit">
    <w:name w:val="FollowedHyperlink"/>
    <w:basedOn w:val="Policepardfaut"/>
    <w:uiPriority w:val="99"/>
    <w:semiHidden/>
    <w:unhideWhenUsed/>
    <w:rsid w:val="0000479F"/>
    <w:rPr>
      <w:color w:val="954F72" w:themeColor="followedHyperlink"/>
      <w:u w:val="single"/>
    </w:rPr>
  </w:style>
  <w:style w:type="character" w:customStyle="1" w:styleId="Titre1Car">
    <w:name w:val="Titre 1 Car"/>
    <w:basedOn w:val="Policepardfaut"/>
    <w:link w:val="Titre1"/>
    <w:uiPriority w:val="9"/>
    <w:rsid w:val="00CC76C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C76CA"/>
    <w:pPr>
      <w:outlineLvl w:val="9"/>
    </w:pPr>
    <w:rPr>
      <w:lang w:eastAsia="fr-FR"/>
    </w:rPr>
  </w:style>
  <w:style w:type="paragraph" w:styleId="TM2">
    <w:name w:val="toc 2"/>
    <w:basedOn w:val="Normal"/>
    <w:next w:val="Normal"/>
    <w:autoRedefine/>
    <w:uiPriority w:val="39"/>
    <w:unhideWhenUsed/>
    <w:rsid w:val="00CC76CA"/>
    <w:pPr>
      <w:spacing w:after="100"/>
      <w:ind w:left="220"/>
    </w:pPr>
  </w:style>
  <w:style w:type="paragraph" w:styleId="Rvision">
    <w:name w:val="Revision"/>
    <w:hidden/>
    <w:uiPriority w:val="99"/>
    <w:semiHidden/>
    <w:rsid w:val="00DF01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8269">
      <w:bodyDiv w:val="1"/>
      <w:marLeft w:val="0"/>
      <w:marRight w:val="0"/>
      <w:marTop w:val="0"/>
      <w:marBottom w:val="0"/>
      <w:divBdr>
        <w:top w:val="none" w:sz="0" w:space="0" w:color="auto"/>
        <w:left w:val="none" w:sz="0" w:space="0" w:color="auto"/>
        <w:bottom w:val="none" w:sz="0" w:space="0" w:color="auto"/>
        <w:right w:val="none" w:sz="0" w:space="0" w:color="auto"/>
      </w:divBdr>
    </w:div>
    <w:div w:id="139620697">
      <w:bodyDiv w:val="1"/>
      <w:marLeft w:val="0"/>
      <w:marRight w:val="0"/>
      <w:marTop w:val="0"/>
      <w:marBottom w:val="0"/>
      <w:divBdr>
        <w:top w:val="none" w:sz="0" w:space="0" w:color="auto"/>
        <w:left w:val="none" w:sz="0" w:space="0" w:color="auto"/>
        <w:bottom w:val="none" w:sz="0" w:space="0" w:color="auto"/>
        <w:right w:val="none" w:sz="0" w:space="0" w:color="auto"/>
      </w:divBdr>
    </w:div>
    <w:div w:id="197276812">
      <w:bodyDiv w:val="1"/>
      <w:marLeft w:val="0"/>
      <w:marRight w:val="0"/>
      <w:marTop w:val="0"/>
      <w:marBottom w:val="0"/>
      <w:divBdr>
        <w:top w:val="none" w:sz="0" w:space="0" w:color="auto"/>
        <w:left w:val="none" w:sz="0" w:space="0" w:color="auto"/>
        <w:bottom w:val="none" w:sz="0" w:space="0" w:color="auto"/>
        <w:right w:val="none" w:sz="0" w:space="0" w:color="auto"/>
      </w:divBdr>
    </w:div>
    <w:div w:id="1198279092">
      <w:bodyDiv w:val="1"/>
      <w:marLeft w:val="0"/>
      <w:marRight w:val="0"/>
      <w:marTop w:val="0"/>
      <w:marBottom w:val="0"/>
      <w:divBdr>
        <w:top w:val="none" w:sz="0" w:space="0" w:color="auto"/>
        <w:left w:val="none" w:sz="0" w:space="0" w:color="auto"/>
        <w:bottom w:val="none" w:sz="0" w:space="0" w:color="auto"/>
        <w:right w:val="none" w:sz="0" w:space="0" w:color="auto"/>
      </w:divBdr>
    </w:div>
    <w:div w:id="1333339447">
      <w:bodyDiv w:val="1"/>
      <w:marLeft w:val="0"/>
      <w:marRight w:val="0"/>
      <w:marTop w:val="0"/>
      <w:marBottom w:val="0"/>
      <w:divBdr>
        <w:top w:val="none" w:sz="0" w:space="0" w:color="auto"/>
        <w:left w:val="none" w:sz="0" w:space="0" w:color="auto"/>
        <w:bottom w:val="none" w:sz="0" w:space="0" w:color="auto"/>
        <w:right w:val="none" w:sz="0" w:space="0" w:color="auto"/>
      </w:divBdr>
    </w:div>
    <w:div w:id="1372533239">
      <w:bodyDiv w:val="1"/>
      <w:marLeft w:val="0"/>
      <w:marRight w:val="0"/>
      <w:marTop w:val="0"/>
      <w:marBottom w:val="0"/>
      <w:divBdr>
        <w:top w:val="none" w:sz="0" w:space="0" w:color="auto"/>
        <w:left w:val="none" w:sz="0" w:space="0" w:color="auto"/>
        <w:bottom w:val="none" w:sz="0" w:space="0" w:color="auto"/>
        <w:right w:val="none" w:sz="0" w:space="0" w:color="auto"/>
      </w:divBdr>
    </w:div>
    <w:div w:id="1496067031">
      <w:bodyDiv w:val="1"/>
      <w:marLeft w:val="0"/>
      <w:marRight w:val="0"/>
      <w:marTop w:val="0"/>
      <w:marBottom w:val="0"/>
      <w:divBdr>
        <w:top w:val="none" w:sz="0" w:space="0" w:color="auto"/>
        <w:left w:val="none" w:sz="0" w:space="0" w:color="auto"/>
        <w:bottom w:val="none" w:sz="0" w:space="0" w:color="auto"/>
        <w:right w:val="none" w:sz="0" w:space="0" w:color="auto"/>
      </w:divBdr>
    </w:div>
    <w:div w:id="1502113393">
      <w:bodyDiv w:val="1"/>
      <w:marLeft w:val="0"/>
      <w:marRight w:val="0"/>
      <w:marTop w:val="0"/>
      <w:marBottom w:val="0"/>
      <w:divBdr>
        <w:top w:val="none" w:sz="0" w:space="0" w:color="auto"/>
        <w:left w:val="none" w:sz="0" w:space="0" w:color="auto"/>
        <w:bottom w:val="none" w:sz="0" w:space="0" w:color="auto"/>
        <w:right w:val="none" w:sz="0" w:space="0" w:color="auto"/>
      </w:divBdr>
    </w:div>
    <w:div w:id="1513295385">
      <w:bodyDiv w:val="1"/>
      <w:marLeft w:val="0"/>
      <w:marRight w:val="0"/>
      <w:marTop w:val="0"/>
      <w:marBottom w:val="0"/>
      <w:divBdr>
        <w:top w:val="none" w:sz="0" w:space="0" w:color="auto"/>
        <w:left w:val="none" w:sz="0" w:space="0" w:color="auto"/>
        <w:bottom w:val="none" w:sz="0" w:space="0" w:color="auto"/>
        <w:right w:val="none" w:sz="0" w:space="0" w:color="auto"/>
      </w:divBdr>
    </w:div>
    <w:div w:id="1553467720">
      <w:bodyDiv w:val="1"/>
      <w:marLeft w:val="0"/>
      <w:marRight w:val="0"/>
      <w:marTop w:val="0"/>
      <w:marBottom w:val="0"/>
      <w:divBdr>
        <w:top w:val="none" w:sz="0" w:space="0" w:color="auto"/>
        <w:left w:val="none" w:sz="0" w:space="0" w:color="auto"/>
        <w:bottom w:val="none" w:sz="0" w:space="0" w:color="auto"/>
        <w:right w:val="none" w:sz="0" w:space="0" w:color="auto"/>
      </w:divBdr>
    </w:div>
    <w:div w:id="1605530887">
      <w:bodyDiv w:val="1"/>
      <w:marLeft w:val="0"/>
      <w:marRight w:val="0"/>
      <w:marTop w:val="0"/>
      <w:marBottom w:val="0"/>
      <w:divBdr>
        <w:top w:val="none" w:sz="0" w:space="0" w:color="auto"/>
        <w:left w:val="none" w:sz="0" w:space="0" w:color="auto"/>
        <w:bottom w:val="none" w:sz="0" w:space="0" w:color="auto"/>
        <w:right w:val="none" w:sz="0" w:space="0" w:color="auto"/>
      </w:divBdr>
    </w:div>
    <w:div w:id="1682199075">
      <w:bodyDiv w:val="1"/>
      <w:marLeft w:val="0"/>
      <w:marRight w:val="0"/>
      <w:marTop w:val="0"/>
      <w:marBottom w:val="0"/>
      <w:divBdr>
        <w:top w:val="none" w:sz="0" w:space="0" w:color="auto"/>
        <w:left w:val="none" w:sz="0" w:space="0" w:color="auto"/>
        <w:bottom w:val="none" w:sz="0" w:space="0" w:color="auto"/>
        <w:right w:val="none" w:sz="0" w:space="0" w:color="auto"/>
      </w:divBdr>
    </w:div>
    <w:div w:id="1698235760">
      <w:bodyDiv w:val="1"/>
      <w:marLeft w:val="0"/>
      <w:marRight w:val="0"/>
      <w:marTop w:val="0"/>
      <w:marBottom w:val="0"/>
      <w:divBdr>
        <w:top w:val="none" w:sz="0" w:space="0" w:color="auto"/>
        <w:left w:val="none" w:sz="0" w:space="0" w:color="auto"/>
        <w:bottom w:val="none" w:sz="0" w:space="0" w:color="auto"/>
        <w:right w:val="none" w:sz="0" w:space="0" w:color="auto"/>
      </w:divBdr>
      <w:divsChild>
        <w:div w:id="2015958651">
          <w:marLeft w:val="0"/>
          <w:marRight w:val="0"/>
          <w:marTop w:val="0"/>
          <w:marBottom w:val="0"/>
          <w:divBdr>
            <w:top w:val="none" w:sz="0" w:space="0" w:color="auto"/>
            <w:left w:val="none" w:sz="0" w:space="0" w:color="auto"/>
            <w:bottom w:val="none" w:sz="0" w:space="0" w:color="auto"/>
            <w:right w:val="none" w:sz="0" w:space="0" w:color="auto"/>
          </w:divBdr>
        </w:div>
        <w:div w:id="120460913">
          <w:marLeft w:val="0"/>
          <w:marRight w:val="0"/>
          <w:marTop w:val="0"/>
          <w:marBottom w:val="0"/>
          <w:divBdr>
            <w:top w:val="none" w:sz="0" w:space="0" w:color="auto"/>
            <w:left w:val="none" w:sz="0" w:space="0" w:color="auto"/>
            <w:bottom w:val="none" w:sz="0" w:space="0" w:color="auto"/>
            <w:right w:val="none" w:sz="0" w:space="0" w:color="auto"/>
          </w:divBdr>
        </w:div>
        <w:div w:id="1754887239">
          <w:marLeft w:val="0"/>
          <w:marRight w:val="0"/>
          <w:marTop w:val="0"/>
          <w:marBottom w:val="0"/>
          <w:divBdr>
            <w:top w:val="none" w:sz="0" w:space="0" w:color="auto"/>
            <w:left w:val="none" w:sz="0" w:space="0" w:color="auto"/>
            <w:bottom w:val="none" w:sz="0" w:space="0" w:color="auto"/>
            <w:right w:val="none" w:sz="0" w:space="0" w:color="auto"/>
          </w:divBdr>
        </w:div>
        <w:div w:id="1601258520">
          <w:marLeft w:val="0"/>
          <w:marRight w:val="0"/>
          <w:marTop w:val="0"/>
          <w:marBottom w:val="0"/>
          <w:divBdr>
            <w:top w:val="none" w:sz="0" w:space="0" w:color="auto"/>
            <w:left w:val="none" w:sz="0" w:space="0" w:color="auto"/>
            <w:bottom w:val="none" w:sz="0" w:space="0" w:color="auto"/>
            <w:right w:val="none" w:sz="0" w:space="0" w:color="auto"/>
          </w:divBdr>
        </w:div>
        <w:div w:id="1728645349">
          <w:marLeft w:val="0"/>
          <w:marRight w:val="0"/>
          <w:marTop w:val="0"/>
          <w:marBottom w:val="0"/>
          <w:divBdr>
            <w:top w:val="none" w:sz="0" w:space="0" w:color="auto"/>
            <w:left w:val="none" w:sz="0" w:space="0" w:color="auto"/>
            <w:bottom w:val="none" w:sz="0" w:space="0" w:color="auto"/>
            <w:right w:val="none" w:sz="0" w:space="0" w:color="auto"/>
          </w:divBdr>
        </w:div>
        <w:div w:id="1319724260">
          <w:marLeft w:val="0"/>
          <w:marRight w:val="0"/>
          <w:marTop w:val="0"/>
          <w:marBottom w:val="0"/>
          <w:divBdr>
            <w:top w:val="none" w:sz="0" w:space="0" w:color="auto"/>
            <w:left w:val="none" w:sz="0" w:space="0" w:color="auto"/>
            <w:bottom w:val="none" w:sz="0" w:space="0" w:color="auto"/>
            <w:right w:val="none" w:sz="0" w:space="0" w:color="auto"/>
          </w:divBdr>
        </w:div>
        <w:div w:id="418335668">
          <w:marLeft w:val="0"/>
          <w:marRight w:val="0"/>
          <w:marTop w:val="0"/>
          <w:marBottom w:val="0"/>
          <w:divBdr>
            <w:top w:val="none" w:sz="0" w:space="0" w:color="auto"/>
            <w:left w:val="none" w:sz="0" w:space="0" w:color="auto"/>
            <w:bottom w:val="none" w:sz="0" w:space="0" w:color="auto"/>
            <w:right w:val="none" w:sz="0" w:space="0" w:color="auto"/>
          </w:divBdr>
        </w:div>
        <w:div w:id="1166169830">
          <w:marLeft w:val="0"/>
          <w:marRight w:val="0"/>
          <w:marTop w:val="0"/>
          <w:marBottom w:val="0"/>
          <w:divBdr>
            <w:top w:val="none" w:sz="0" w:space="0" w:color="auto"/>
            <w:left w:val="none" w:sz="0" w:space="0" w:color="auto"/>
            <w:bottom w:val="none" w:sz="0" w:space="0" w:color="auto"/>
            <w:right w:val="none" w:sz="0" w:space="0" w:color="auto"/>
          </w:divBdr>
        </w:div>
        <w:div w:id="1333411540">
          <w:marLeft w:val="0"/>
          <w:marRight w:val="0"/>
          <w:marTop w:val="0"/>
          <w:marBottom w:val="0"/>
          <w:divBdr>
            <w:top w:val="none" w:sz="0" w:space="0" w:color="auto"/>
            <w:left w:val="none" w:sz="0" w:space="0" w:color="auto"/>
            <w:bottom w:val="none" w:sz="0" w:space="0" w:color="auto"/>
            <w:right w:val="none" w:sz="0" w:space="0" w:color="auto"/>
          </w:divBdr>
        </w:div>
        <w:div w:id="1860511877">
          <w:marLeft w:val="0"/>
          <w:marRight w:val="0"/>
          <w:marTop w:val="0"/>
          <w:marBottom w:val="0"/>
          <w:divBdr>
            <w:top w:val="none" w:sz="0" w:space="0" w:color="auto"/>
            <w:left w:val="none" w:sz="0" w:space="0" w:color="auto"/>
            <w:bottom w:val="none" w:sz="0" w:space="0" w:color="auto"/>
            <w:right w:val="none" w:sz="0" w:space="0" w:color="auto"/>
          </w:divBdr>
        </w:div>
        <w:div w:id="340665952">
          <w:marLeft w:val="0"/>
          <w:marRight w:val="0"/>
          <w:marTop w:val="0"/>
          <w:marBottom w:val="0"/>
          <w:divBdr>
            <w:top w:val="none" w:sz="0" w:space="0" w:color="auto"/>
            <w:left w:val="none" w:sz="0" w:space="0" w:color="auto"/>
            <w:bottom w:val="none" w:sz="0" w:space="0" w:color="auto"/>
            <w:right w:val="none" w:sz="0" w:space="0" w:color="auto"/>
          </w:divBdr>
        </w:div>
        <w:div w:id="1035740625">
          <w:marLeft w:val="0"/>
          <w:marRight w:val="0"/>
          <w:marTop w:val="0"/>
          <w:marBottom w:val="0"/>
          <w:divBdr>
            <w:top w:val="none" w:sz="0" w:space="0" w:color="auto"/>
            <w:left w:val="none" w:sz="0" w:space="0" w:color="auto"/>
            <w:bottom w:val="none" w:sz="0" w:space="0" w:color="auto"/>
            <w:right w:val="none" w:sz="0" w:space="0" w:color="auto"/>
          </w:divBdr>
        </w:div>
        <w:div w:id="1253708666">
          <w:marLeft w:val="0"/>
          <w:marRight w:val="0"/>
          <w:marTop w:val="0"/>
          <w:marBottom w:val="0"/>
          <w:divBdr>
            <w:top w:val="none" w:sz="0" w:space="0" w:color="auto"/>
            <w:left w:val="none" w:sz="0" w:space="0" w:color="auto"/>
            <w:bottom w:val="none" w:sz="0" w:space="0" w:color="auto"/>
            <w:right w:val="none" w:sz="0" w:space="0" w:color="auto"/>
          </w:divBdr>
        </w:div>
        <w:div w:id="829325097">
          <w:marLeft w:val="0"/>
          <w:marRight w:val="0"/>
          <w:marTop w:val="0"/>
          <w:marBottom w:val="0"/>
          <w:divBdr>
            <w:top w:val="none" w:sz="0" w:space="0" w:color="auto"/>
            <w:left w:val="none" w:sz="0" w:space="0" w:color="auto"/>
            <w:bottom w:val="none" w:sz="0" w:space="0" w:color="auto"/>
            <w:right w:val="none" w:sz="0" w:space="0" w:color="auto"/>
          </w:divBdr>
        </w:div>
        <w:div w:id="1738168265">
          <w:marLeft w:val="0"/>
          <w:marRight w:val="0"/>
          <w:marTop w:val="0"/>
          <w:marBottom w:val="0"/>
          <w:divBdr>
            <w:top w:val="none" w:sz="0" w:space="0" w:color="auto"/>
            <w:left w:val="none" w:sz="0" w:space="0" w:color="auto"/>
            <w:bottom w:val="none" w:sz="0" w:space="0" w:color="auto"/>
            <w:right w:val="none" w:sz="0" w:space="0" w:color="auto"/>
          </w:divBdr>
        </w:div>
        <w:div w:id="1714696019">
          <w:marLeft w:val="0"/>
          <w:marRight w:val="0"/>
          <w:marTop w:val="0"/>
          <w:marBottom w:val="0"/>
          <w:divBdr>
            <w:top w:val="none" w:sz="0" w:space="0" w:color="auto"/>
            <w:left w:val="none" w:sz="0" w:space="0" w:color="auto"/>
            <w:bottom w:val="none" w:sz="0" w:space="0" w:color="auto"/>
            <w:right w:val="none" w:sz="0" w:space="0" w:color="auto"/>
          </w:divBdr>
        </w:div>
        <w:div w:id="410660883">
          <w:marLeft w:val="0"/>
          <w:marRight w:val="0"/>
          <w:marTop w:val="0"/>
          <w:marBottom w:val="0"/>
          <w:divBdr>
            <w:top w:val="none" w:sz="0" w:space="0" w:color="auto"/>
            <w:left w:val="none" w:sz="0" w:space="0" w:color="auto"/>
            <w:bottom w:val="none" w:sz="0" w:space="0" w:color="auto"/>
            <w:right w:val="none" w:sz="0" w:space="0" w:color="auto"/>
          </w:divBdr>
        </w:div>
        <w:div w:id="1590384085">
          <w:marLeft w:val="0"/>
          <w:marRight w:val="0"/>
          <w:marTop w:val="0"/>
          <w:marBottom w:val="0"/>
          <w:divBdr>
            <w:top w:val="none" w:sz="0" w:space="0" w:color="auto"/>
            <w:left w:val="none" w:sz="0" w:space="0" w:color="auto"/>
            <w:bottom w:val="none" w:sz="0" w:space="0" w:color="auto"/>
            <w:right w:val="none" w:sz="0" w:space="0" w:color="auto"/>
          </w:divBdr>
        </w:div>
        <w:div w:id="2012902571">
          <w:marLeft w:val="0"/>
          <w:marRight w:val="0"/>
          <w:marTop w:val="0"/>
          <w:marBottom w:val="0"/>
          <w:divBdr>
            <w:top w:val="none" w:sz="0" w:space="0" w:color="auto"/>
            <w:left w:val="none" w:sz="0" w:space="0" w:color="auto"/>
            <w:bottom w:val="none" w:sz="0" w:space="0" w:color="auto"/>
            <w:right w:val="none" w:sz="0" w:space="0" w:color="auto"/>
          </w:divBdr>
        </w:div>
        <w:div w:id="16347480">
          <w:marLeft w:val="0"/>
          <w:marRight w:val="0"/>
          <w:marTop w:val="0"/>
          <w:marBottom w:val="0"/>
          <w:divBdr>
            <w:top w:val="none" w:sz="0" w:space="0" w:color="auto"/>
            <w:left w:val="none" w:sz="0" w:space="0" w:color="auto"/>
            <w:bottom w:val="none" w:sz="0" w:space="0" w:color="auto"/>
            <w:right w:val="none" w:sz="0" w:space="0" w:color="auto"/>
          </w:divBdr>
        </w:div>
        <w:div w:id="1678188412">
          <w:marLeft w:val="0"/>
          <w:marRight w:val="0"/>
          <w:marTop w:val="0"/>
          <w:marBottom w:val="0"/>
          <w:divBdr>
            <w:top w:val="none" w:sz="0" w:space="0" w:color="auto"/>
            <w:left w:val="none" w:sz="0" w:space="0" w:color="auto"/>
            <w:bottom w:val="none" w:sz="0" w:space="0" w:color="auto"/>
            <w:right w:val="none" w:sz="0" w:space="0" w:color="auto"/>
          </w:divBdr>
        </w:div>
        <w:div w:id="1582563802">
          <w:marLeft w:val="0"/>
          <w:marRight w:val="0"/>
          <w:marTop w:val="0"/>
          <w:marBottom w:val="0"/>
          <w:divBdr>
            <w:top w:val="none" w:sz="0" w:space="0" w:color="auto"/>
            <w:left w:val="none" w:sz="0" w:space="0" w:color="auto"/>
            <w:bottom w:val="none" w:sz="0" w:space="0" w:color="auto"/>
            <w:right w:val="none" w:sz="0" w:space="0" w:color="auto"/>
          </w:divBdr>
        </w:div>
        <w:div w:id="239022490">
          <w:marLeft w:val="0"/>
          <w:marRight w:val="0"/>
          <w:marTop w:val="0"/>
          <w:marBottom w:val="0"/>
          <w:divBdr>
            <w:top w:val="none" w:sz="0" w:space="0" w:color="auto"/>
            <w:left w:val="none" w:sz="0" w:space="0" w:color="auto"/>
            <w:bottom w:val="none" w:sz="0" w:space="0" w:color="auto"/>
            <w:right w:val="none" w:sz="0" w:space="0" w:color="auto"/>
          </w:divBdr>
        </w:div>
        <w:div w:id="83381899">
          <w:marLeft w:val="0"/>
          <w:marRight w:val="0"/>
          <w:marTop w:val="0"/>
          <w:marBottom w:val="0"/>
          <w:divBdr>
            <w:top w:val="none" w:sz="0" w:space="0" w:color="auto"/>
            <w:left w:val="none" w:sz="0" w:space="0" w:color="auto"/>
            <w:bottom w:val="none" w:sz="0" w:space="0" w:color="auto"/>
            <w:right w:val="none" w:sz="0" w:space="0" w:color="auto"/>
          </w:divBdr>
        </w:div>
        <w:div w:id="1030884672">
          <w:marLeft w:val="0"/>
          <w:marRight w:val="0"/>
          <w:marTop w:val="0"/>
          <w:marBottom w:val="0"/>
          <w:divBdr>
            <w:top w:val="none" w:sz="0" w:space="0" w:color="auto"/>
            <w:left w:val="none" w:sz="0" w:space="0" w:color="auto"/>
            <w:bottom w:val="none" w:sz="0" w:space="0" w:color="auto"/>
            <w:right w:val="none" w:sz="0" w:space="0" w:color="auto"/>
          </w:divBdr>
        </w:div>
        <w:div w:id="1476679205">
          <w:marLeft w:val="0"/>
          <w:marRight w:val="0"/>
          <w:marTop w:val="0"/>
          <w:marBottom w:val="0"/>
          <w:divBdr>
            <w:top w:val="none" w:sz="0" w:space="0" w:color="auto"/>
            <w:left w:val="none" w:sz="0" w:space="0" w:color="auto"/>
            <w:bottom w:val="none" w:sz="0" w:space="0" w:color="auto"/>
            <w:right w:val="none" w:sz="0" w:space="0" w:color="auto"/>
          </w:divBdr>
        </w:div>
        <w:div w:id="1832864430">
          <w:marLeft w:val="0"/>
          <w:marRight w:val="0"/>
          <w:marTop w:val="0"/>
          <w:marBottom w:val="0"/>
          <w:divBdr>
            <w:top w:val="none" w:sz="0" w:space="0" w:color="auto"/>
            <w:left w:val="none" w:sz="0" w:space="0" w:color="auto"/>
            <w:bottom w:val="none" w:sz="0" w:space="0" w:color="auto"/>
            <w:right w:val="none" w:sz="0" w:space="0" w:color="auto"/>
          </w:divBdr>
        </w:div>
        <w:div w:id="246620298">
          <w:marLeft w:val="0"/>
          <w:marRight w:val="0"/>
          <w:marTop w:val="0"/>
          <w:marBottom w:val="0"/>
          <w:divBdr>
            <w:top w:val="none" w:sz="0" w:space="0" w:color="auto"/>
            <w:left w:val="none" w:sz="0" w:space="0" w:color="auto"/>
            <w:bottom w:val="none" w:sz="0" w:space="0" w:color="auto"/>
            <w:right w:val="none" w:sz="0" w:space="0" w:color="auto"/>
          </w:divBdr>
        </w:div>
        <w:div w:id="1912932237">
          <w:marLeft w:val="0"/>
          <w:marRight w:val="0"/>
          <w:marTop w:val="0"/>
          <w:marBottom w:val="0"/>
          <w:divBdr>
            <w:top w:val="none" w:sz="0" w:space="0" w:color="auto"/>
            <w:left w:val="none" w:sz="0" w:space="0" w:color="auto"/>
            <w:bottom w:val="none" w:sz="0" w:space="0" w:color="auto"/>
            <w:right w:val="none" w:sz="0" w:space="0" w:color="auto"/>
          </w:divBdr>
        </w:div>
        <w:div w:id="977800824">
          <w:marLeft w:val="0"/>
          <w:marRight w:val="0"/>
          <w:marTop w:val="0"/>
          <w:marBottom w:val="0"/>
          <w:divBdr>
            <w:top w:val="none" w:sz="0" w:space="0" w:color="auto"/>
            <w:left w:val="none" w:sz="0" w:space="0" w:color="auto"/>
            <w:bottom w:val="none" w:sz="0" w:space="0" w:color="auto"/>
            <w:right w:val="none" w:sz="0" w:space="0" w:color="auto"/>
          </w:divBdr>
        </w:div>
        <w:div w:id="251428598">
          <w:marLeft w:val="0"/>
          <w:marRight w:val="0"/>
          <w:marTop w:val="0"/>
          <w:marBottom w:val="0"/>
          <w:divBdr>
            <w:top w:val="none" w:sz="0" w:space="0" w:color="auto"/>
            <w:left w:val="none" w:sz="0" w:space="0" w:color="auto"/>
            <w:bottom w:val="none" w:sz="0" w:space="0" w:color="auto"/>
            <w:right w:val="none" w:sz="0" w:space="0" w:color="auto"/>
          </w:divBdr>
        </w:div>
        <w:div w:id="1291090007">
          <w:marLeft w:val="0"/>
          <w:marRight w:val="0"/>
          <w:marTop w:val="0"/>
          <w:marBottom w:val="0"/>
          <w:divBdr>
            <w:top w:val="none" w:sz="0" w:space="0" w:color="auto"/>
            <w:left w:val="none" w:sz="0" w:space="0" w:color="auto"/>
            <w:bottom w:val="none" w:sz="0" w:space="0" w:color="auto"/>
            <w:right w:val="none" w:sz="0" w:space="0" w:color="auto"/>
          </w:divBdr>
        </w:div>
        <w:div w:id="1336689411">
          <w:marLeft w:val="0"/>
          <w:marRight w:val="0"/>
          <w:marTop w:val="0"/>
          <w:marBottom w:val="0"/>
          <w:divBdr>
            <w:top w:val="none" w:sz="0" w:space="0" w:color="auto"/>
            <w:left w:val="none" w:sz="0" w:space="0" w:color="auto"/>
            <w:bottom w:val="none" w:sz="0" w:space="0" w:color="auto"/>
            <w:right w:val="none" w:sz="0" w:space="0" w:color="auto"/>
          </w:divBdr>
        </w:div>
      </w:divsChild>
    </w:div>
    <w:div w:id="1871338748">
      <w:bodyDiv w:val="1"/>
      <w:marLeft w:val="0"/>
      <w:marRight w:val="0"/>
      <w:marTop w:val="0"/>
      <w:marBottom w:val="0"/>
      <w:divBdr>
        <w:top w:val="none" w:sz="0" w:space="0" w:color="auto"/>
        <w:left w:val="none" w:sz="0" w:space="0" w:color="auto"/>
        <w:bottom w:val="none" w:sz="0" w:space="0" w:color="auto"/>
        <w:right w:val="none" w:sz="0" w:space="0" w:color="auto"/>
      </w:divBdr>
    </w:div>
    <w:div w:id="212461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file:///\\ademe.intra\Paris$\SERVICES\SEP\ECHANGES\Simulations%20sectorielles%20AME\1-%20Cadrage%20Economie\taxes%20comparaison%20trajectoire%20CC%20TIC_MLN.xlsx"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oleObject" Target="file:///\\ademe.intra\Paris$\SERVICES\SEP\ECHANGES\Simulations%20sectorielles%20AME\1-%20Cadrage%20Economie\Copie%20de%20Comparaison%20hyp%20prix%20mod&#232;les%20AME_NBM_171113-B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ademe.intra\Paris$\SERVICES\SEP\ECHANGES\Simulations%20sectorielles%20AME\1-%20Cadrage%20Economie\Copie%20de%20Comparaison%20hyp%20prix%20mod&#232;les%20AME_NBM_171113-B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ademe.intra\Paris$\SERVICES\SEP\ECHANGES\Simulations%20sectorielles%20AME\1-%20Cadrage%20Economie\Copie%20de%20Comparaison%20hyp%20prix%20mod&#232;les%20AME_NBM_171113-BV.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deme.intra\Paris$\SERVICES\SEP\ECHANGES\Simulations%20sectorielles%20AME\1-%20Cadrage%20Economie\Copie%20de%20Comparaison%20hyp%20prix%20mod&#232;les%20AME_NBM_171113-BV.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Comparaison</a:t>
            </a:r>
            <a:r>
              <a:rPr lang="fr-FR" baseline="0"/>
              <a:t> du p</a:t>
            </a:r>
            <a:r>
              <a:rPr lang="fr-FR"/>
              <a:t>rix du fioul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strRef>
              <c:f>'Comparaison prix HT et TTC'!$A$17</c:f>
              <c:strCache>
                <c:ptCount val="1"/>
                <c:pt idx="0">
                  <c:v>fioul HTVA-HCC_Res</c:v>
                </c:pt>
              </c:strCache>
            </c:strRef>
          </c:tx>
          <c:spPr>
            <a:ln w="28575" cap="rnd">
              <a:solidFill>
                <a:schemeClr val="accent1"/>
              </a:solidFill>
              <a:round/>
            </a:ln>
            <a:effectLst/>
          </c:spPr>
          <c:marker>
            <c:symbol val="none"/>
          </c:marker>
          <c:cat>
            <c:numRef>
              <c:f>'Comparaison prix HT et TTC'!$B$1:$BT$1</c:f>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f>'Comparaison prix HT et TTC'!$B$17:$AZ$17</c:f>
              <c:numCache>
                <c:formatCode>0.00</c:formatCode>
                <c:ptCount val="51"/>
                <c:pt idx="0">
                  <c:v>4.9015396737641455</c:v>
                </c:pt>
                <c:pt idx="1">
                  <c:v>4.0984204959409132</c:v>
                </c:pt>
                <c:pt idx="2">
                  <c:v>3.7400631176561152</c:v>
                </c:pt>
                <c:pt idx="3">
                  <c:v>3.9008492941117332</c:v>
                </c:pt>
                <c:pt idx="4">
                  <c:v>4.4112775473475905</c:v>
                </c:pt>
                <c:pt idx="5">
                  <c:v>5.6563262283769147</c:v>
                </c:pt>
                <c:pt idx="6">
                  <c:v>6.1468257425046353</c:v>
                </c:pt>
                <c:pt idx="7">
                  <c:v>6.0781580135475748</c:v>
                </c:pt>
                <c:pt idx="8">
                  <c:v>7.5657225000000006</c:v>
                </c:pt>
                <c:pt idx="9">
                  <c:v>5.2224217756599742</c:v>
                </c:pt>
                <c:pt idx="10">
                  <c:v>6.3991999678311124</c:v>
                </c:pt>
                <c:pt idx="11">
                  <c:v>7.7712686283568555</c:v>
                </c:pt>
                <c:pt idx="12">
                  <c:v>8.3159677212446628</c:v>
                </c:pt>
                <c:pt idx="13">
                  <c:v>7.889480817409078</c:v>
                </c:pt>
                <c:pt idx="14">
                  <c:v>7.0291996928014502</c:v>
                </c:pt>
                <c:pt idx="15">
                  <c:v>5.529754521658174</c:v>
                </c:pt>
                <c:pt idx="16">
                  <c:v>5.8663827031533184</c:v>
                </c:pt>
                <c:pt idx="17">
                  <c:v>6.2195376270872025</c:v>
                </c:pt>
                <c:pt idx="18">
                  <c:v>6.5710540750125368</c:v>
                </c:pt>
                <c:pt idx="19">
                  <c:v>7.0164637028144794</c:v>
                </c:pt>
                <c:pt idx="20">
                  <c:v>7.5030860488685684</c:v>
                </c:pt>
                <c:pt idx="21">
                  <c:v>7.6506554072393804</c:v>
                </c:pt>
                <c:pt idx="22">
                  <c:v>7.8020147685049821</c:v>
                </c:pt>
                <c:pt idx="23">
                  <c:v>7.957261470772016</c:v>
                </c:pt>
                <c:pt idx="24">
                  <c:v>8.1164953520679095</c:v>
                </c:pt>
                <c:pt idx="25">
                  <c:v>8.2798188145459886</c:v>
                </c:pt>
                <c:pt idx="26">
                  <c:v>8.4072600290387545</c:v>
                </c:pt>
                <c:pt idx="27">
                  <c:v>8.5371912557605221</c:v>
                </c:pt>
                <c:pt idx="28">
                  <c:v>8.6696611458554713</c:v>
                </c:pt>
                <c:pt idx="29">
                  <c:v>8.8047193010389488</c:v>
                </c:pt>
                <c:pt idx="30">
                  <c:v>8.9424162921702148</c:v>
                </c:pt>
                <c:pt idx="31">
                  <c:v>9.0034183454444161</c:v>
                </c:pt>
                <c:pt idx="32">
                  <c:v>9.0649383064535627</c:v>
                </c:pt>
                <c:pt idx="33">
                  <c:v>9.1269805722368851</c:v>
                </c:pt>
                <c:pt idx="34">
                  <c:v>9.1895495771645148</c:v>
                </c:pt>
                <c:pt idx="35">
                  <c:v>9.2526497932543936</c:v>
                </c:pt>
                <c:pt idx="36">
                  <c:v>9.3387403071489867</c:v>
                </c:pt>
                <c:pt idx="37">
                  <c:v>9.4258196384428103</c:v>
                </c:pt>
                <c:pt idx="38">
                  <c:v>9.5138991444829735</c:v>
                </c:pt>
                <c:pt idx="39">
                  <c:v>9.6029903130646623</c:v>
                </c:pt>
                <c:pt idx="40">
                  <c:v>9.6931047639294565</c:v>
                </c:pt>
                <c:pt idx="41">
                  <c:v>9.7292362644423704</c:v>
                </c:pt>
                <c:pt idx="42">
                  <c:v>9.7655322697533737</c:v>
                </c:pt>
                <c:pt idx="43">
                  <c:v>9.8019935288440578</c:v>
                </c:pt>
                <c:pt idx="44">
                  <c:v>9.8386207941060775</c:v>
                </c:pt>
                <c:pt idx="45">
                  <c:v>9.8754148213566957</c:v>
                </c:pt>
                <c:pt idx="46">
                  <c:v>9.9126069007406858</c:v>
                </c:pt>
                <c:pt idx="47">
                  <c:v>9.9499693698231244</c:v>
                </c:pt>
                <c:pt idx="48">
                  <c:v>9.9875030092177788</c:v>
                </c:pt>
                <c:pt idx="49">
                  <c:v>10.025208603114679</c:v>
                </c:pt>
                <c:pt idx="50">
                  <c:v>10.063086939296504</c:v>
                </c:pt>
              </c:numCache>
            </c:numRef>
          </c:val>
          <c:smooth val="0"/>
          <c:extLst>
            <c:ext xmlns:c16="http://schemas.microsoft.com/office/drawing/2014/chart" uri="{C3380CC4-5D6E-409C-BE32-E72D297353CC}">
              <c16:uniqueId val="{00000000-87F9-4197-9394-53897CC00A01}"/>
            </c:ext>
          </c:extLst>
        </c:ser>
        <c:ser>
          <c:idx val="9"/>
          <c:order val="9"/>
          <c:tx>
            <c:strRef>
              <c:f>'Comparaison prix HT et TTC'!$A$57</c:f>
              <c:strCache>
                <c:ptCount val="1"/>
                <c:pt idx="0">
                  <c:v>Fioul HTVA-HCC_Ter</c:v>
                </c:pt>
              </c:strCache>
            </c:strRef>
          </c:tx>
          <c:spPr>
            <a:ln w="28575" cap="rnd">
              <a:solidFill>
                <a:schemeClr val="accent6"/>
              </a:solidFill>
              <a:round/>
            </a:ln>
            <a:effectLst/>
          </c:spPr>
          <c:marker>
            <c:symbol val="none"/>
          </c:marker>
          <c:val>
            <c:numRef>
              <c:f>'Comparaison prix HT et TTC'!$B$57:$AZ$57</c:f>
              <c:numCache>
                <c:formatCode>General</c:formatCode>
                <c:ptCount val="51"/>
                <c:pt idx="9" formatCode="0.00">
                  <c:v>6.1785633749114899</c:v>
                </c:pt>
                <c:pt idx="10" formatCode="0.00">
                  <c:v>7.6392929353450603</c:v>
                </c:pt>
                <c:pt idx="11" formatCode="0.00">
                  <c:v>9.4663572634675113</c:v>
                </c:pt>
                <c:pt idx="12" formatCode="0.00">
                  <c:v>10.114236069502699</c:v>
                </c:pt>
                <c:pt idx="13" formatCode="0.00">
                  <c:v>9.7246111443978407</c:v>
                </c:pt>
                <c:pt idx="14" formatCode="0.00">
                  <c:v>9.1366559725475192</c:v>
                </c:pt>
                <c:pt idx="15" formatCode="0.00">
                  <c:v>6.6809999999999992</c:v>
                </c:pt>
                <c:pt idx="16" formatCode="0.00">
                  <c:v>7.0872176580176101</c:v>
                </c:pt>
                <c:pt idx="17" formatCode="0.00">
                  <c:v>7.2986162727514499</c:v>
                </c:pt>
                <c:pt idx="18" formatCode="0.00">
                  <c:v>7.5196126721237402</c:v>
                </c:pt>
                <c:pt idx="19" formatCode="0.00">
                  <c:v>7.7506426086112992</c:v>
                </c:pt>
                <c:pt idx="20" formatCode="0.00">
                  <c:v>7.9921616184460698</c:v>
                </c:pt>
                <c:pt idx="21" formatCode="0.00">
                  <c:v>8.2446459198245101</c:v>
                </c:pt>
                <c:pt idx="22" formatCode="0.00">
                  <c:v>8.5085933518969199</c:v>
                </c:pt>
                <c:pt idx="23" formatCode="0.00">
                  <c:v>8.7845243563881592</c:v>
                </c:pt>
                <c:pt idx="24" formatCode="0.00">
                  <c:v>9.0729830037852501</c:v>
                </c:pt>
                <c:pt idx="25" formatCode="0.00">
                  <c:v>9.3745380661153401</c:v>
                </c:pt>
                <c:pt idx="26" formatCode="0.00">
                  <c:v>9.6897841384292001</c:v>
                </c:pt>
                <c:pt idx="27" formatCode="0.00">
                  <c:v>10.0193428112017</c:v>
                </c:pt>
                <c:pt idx="28" formatCode="0.00">
                  <c:v>10.363863895960499</c:v>
                </c:pt>
                <c:pt idx="29" formatCode="0.00">
                  <c:v>10.724026706560801</c:v>
                </c:pt>
                <c:pt idx="30" formatCode="0.00">
                  <c:v>11.1005413986304</c:v>
                </c:pt>
                <c:pt idx="31" formatCode="0.00">
                  <c:v>11.187122251388299</c:v>
                </c:pt>
                <c:pt idx="32" formatCode="0.00">
                  <c:v>11.2745677685754</c:v>
                </c:pt>
                <c:pt idx="33" formatCode="0.00">
                  <c:v>11.3628865854099</c:v>
                </c:pt>
                <c:pt idx="34" formatCode="0.00">
                  <c:v>11.452087423348601</c:v>
                </c:pt>
                <c:pt idx="35" formatCode="0.00">
                  <c:v>11.5421790909471</c:v>
                </c:pt>
                <c:pt idx="36" formatCode="0.00">
                  <c:v>11.633170484730499</c:v>
                </c:pt>
                <c:pt idx="37" formatCode="0.00">
                  <c:v>11.7250705900714</c:v>
                </c:pt>
                <c:pt idx="38" formatCode="0.00">
                  <c:v>11.817888482077601</c:v>
                </c:pt>
                <c:pt idx="39" formatCode="0.00">
                  <c:v>11.911633326487699</c:v>
                </c:pt>
                <c:pt idx="40" formatCode="0.00">
                  <c:v>12.006314380576901</c:v>
                </c:pt>
                <c:pt idx="41" formatCode="0.00">
                  <c:v>12.0500462309846</c:v>
                </c:pt>
                <c:pt idx="42" formatCode="0.00">
                  <c:v>12.0939778110997</c:v>
                </c:pt>
                <c:pt idx="43" formatCode="0.00">
                  <c:v>12.138110033116901</c:v>
                </c:pt>
                <c:pt idx="44" formatCode="0.00">
                  <c:v>12.1824438133968</c:v>
                </c:pt>
                <c:pt idx="45" formatCode="0.00">
                  <c:v>12.226980072485199</c:v>
                </c:pt>
                <c:pt idx="46" formatCode="0.00">
                  <c:v>12.271719735132299</c:v>
                </c:pt>
                <c:pt idx="47" formatCode="0.00">
                  <c:v>12.3166637303116</c:v>
                </c:pt>
                <c:pt idx="48" formatCode="0.00">
                  <c:v>12.3618129912394</c:v>
                </c:pt>
                <c:pt idx="49" formatCode="0.00">
                  <c:v>12.4071684553943</c:v>
                </c:pt>
                <c:pt idx="50" formatCode="0.00">
                  <c:v>12.4527310645362</c:v>
                </c:pt>
              </c:numCache>
            </c:numRef>
          </c:val>
          <c:smooth val="0"/>
          <c:extLst>
            <c:ext xmlns:c16="http://schemas.microsoft.com/office/drawing/2014/chart" uri="{C3380CC4-5D6E-409C-BE32-E72D297353CC}">
              <c16:uniqueId val="{00000001-87F9-4197-9394-53897CC00A01}"/>
            </c:ext>
          </c:extLst>
        </c:ser>
        <c:dLbls>
          <c:showLegendKey val="0"/>
          <c:showVal val="0"/>
          <c:showCatName val="0"/>
          <c:showSerName val="0"/>
          <c:showPercent val="0"/>
          <c:showBubbleSize val="0"/>
        </c:dLbls>
        <c:smooth val="0"/>
        <c:axId val="351803944"/>
        <c:axId val="351804336"/>
        <c:extLst>
          <c:ext xmlns:c15="http://schemas.microsoft.com/office/drawing/2012/chart" uri="{02D57815-91ED-43cb-92C2-25804820EDAC}">
            <c15:filteredLineSeries>
              <c15:ser>
                <c:idx val="0"/>
                <c:order val="0"/>
                <c:tx>
                  <c:strRef>
                    <c:extLst>
                      <c:ext uri="{02D57815-91ED-43cb-92C2-25804820EDAC}">
                        <c15:formulaRef>
                          <c15:sqref>'Comparaison prix HT et TTC'!$A$10</c15:sqref>
                        </c15:formulaRef>
                      </c:ext>
                    </c:extLst>
                    <c:strCache>
                      <c:ptCount val="1"/>
                      <c:pt idx="0">
                        <c:v>fioul TTC_Res</c:v>
                      </c:pt>
                    </c:strCache>
                  </c:strRef>
                </c:tx>
                <c:spPr>
                  <a:ln w="28575" cap="rnd">
                    <a:solidFill>
                      <a:schemeClr val="accent1">
                        <a:lumMod val="75000"/>
                      </a:schemeClr>
                    </a:solidFill>
                    <a:round/>
                  </a:ln>
                  <a:effectLst/>
                </c:spPr>
                <c:marker>
                  <c:symbol val="none"/>
                </c:marker>
                <c:cat>
                  <c:numRef>
                    <c:extLst>
                      <c:ex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c:ext uri="{02D57815-91ED-43cb-92C2-25804820EDAC}">
                        <c15:formulaRef>
                          <c15:sqref>'Comparaison prix HT et TTC'!$B$10:$BT$10</c15:sqref>
                        </c15:formulaRef>
                      </c:ext>
                    </c:extLst>
                    <c:numCache>
                      <c:formatCode>0.00</c:formatCode>
                      <c:ptCount val="71"/>
                      <c:pt idx="0">
                        <c:v>5.8622414498219175</c:v>
                      </c:pt>
                      <c:pt idx="1">
                        <c:v>4.9017109131453322</c:v>
                      </c:pt>
                      <c:pt idx="2">
                        <c:v>4.4731154887167142</c:v>
                      </c:pt>
                      <c:pt idx="3">
                        <c:v>4.6654157557576328</c:v>
                      </c:pt>
                      <c:pt idx="4">
                        <c:v>5.2758879466277175</c:v>
                      </c:pt>
                      <c:pt idx="5">
                        <c:v>6.7649661691387903</c:v>
                      </c:pt>
                      <c:pt idx="6">
                        <c:v>7.3516035880355419</c:v>
                      </c:pt>
                      <c:pt idx="7">
                        <c:v>7.2694769842028997</c:v>
                      </c:pt>
                      <c:pt idx="8">
                        <c:v>9.0486041100000012</c:v>
                      </c:pt>
                      <c:pt idx="9">
                        <c:v>6.2460164436893288</c:v>
                      </c:pt>
                      <c:pt idx="10">
                        <c:v>7.6534431615260106</c:v>
                      </c:pt>
                      <c:pt idx="11">
                        <c:v>9.2944372795147991</c:v>
                      </c:pt>
                      <c:pt idx="12">
                        <c:v>9.9458973946086147</c:v>
                      </c:pt>
                      <c:pt idx="13">
                        <c:v>9.4358190576212575</c:v>
                      </c:pt>
                      <c:pt idx="14">
                        <c:v>8.6312874119886231</c:v>
                      </c:pt>
                      <c:pt idx="15">
                        <c:v>7.0783416080849326</c:v>
                      </c:pt>
                      <c:pt idx="16">
                        <c:v>7.7213395339367921</c:v>
                      </c:pt>
                      <c:pt idx="17">
                        <c:v>8.4161555265165369</c:v>
                      </c:pt>
                      <c:pt idx="18">
                        <c:v>9.1935679524691203</c:v>
                      </c:pt>
                      <c:pt idx="19">
                        <c:v>9.9987205708750668</c:v>
                      </c:pt>
                      <c:pt idx="20">
                        <c:v>10.853163600310578</c:v>
                      </c:pt>
                      <c:pt idx="21">
                        <c:v>11.193290969335857</c:v>
                      </c:pt>
                      <c:pt idx="22">
                        <c:v>11.515532045470065</c:v>
                      </c:pt>
                      <c:pt idx="23">
                        <c:v>11.831119755491896</c:v>
                      </c:pt>
                      <c:pt idx="24">
                        <c:v>12.15129001544426</c:v>
                      </c:pt>
                      <c:pt idx="25">
                        <c:v>12.487281809026195</c:v>
                      </c:pt>
                      <c:pt idx="26">
                        <c:v>12.79799595764824</c:v>
                      </c:pt>
                      <c:pt idx="27">
                        <c:v>13.118395290311556</c:v>
                      </c:pt>
                      <c:pt idx="28">
                        <c:v>13.433198218261126</c:v>
                      </c:pt>
                      <c:pt idx="29">
                        <c:v>13.727124290266101</c:v>
                      </c:pt>
                      <c:pt idx="30">
                        <c:v>13.984894213230188</c:v>
                      </c:pt>
                      <c:pt idx="31">
                        <c:v>14.057852668946136</c:v>
                      </c:pt>
                      <c:pt idx="32">
                        <c:v>14.131430542313074</c:v>
                      </c:pt>
                      <c:pt idx="33">
                        <c:v>14.205633092189927</c:v>
                      </c:pt>
                      <c:pt idx="34">
                        <c:v>14.280465622083373</c:v>
                      </c:pt>
                      <c:pt idx="35">
                        <c:v>14.355933480526867</c:v>
                      </c:pt>
                      <c:pt idx="36">
                        <c:v>14.4588977351448</c:v>
                      </c:pt>
                      <c:pt idx="37">
                        <c:v>14.563044615372213</c:v>
                      </c:pt>
                      <c:pt idx="38">
                        <c:v>14.668387704596249</c:v>
                      </c:pt>
                      <c:pt idx="39">
                        <c:v>14.774940742219949</c:v>
                      </c:pt>
                      <c:pt idx="40">
                        <c:v>14.882717625454241</c:v>
                      </c:pt>
                      <c:pt idx="41">
                        <c:v>14.925930900067687</c:v>
                      </c:pt>
                      <c:pt idx="42">
                        <c:v>14.969340922419649</c:v>
                      </c:pt>
                      <c:pt idx="43">
                        <c:v>15.012948588292106</c:v>
                      </c:pt>
                      <c:pt idx="44">
                        <c:v>15.056754797545482</c:v>
                      </c:pt>
                      <c:pt idx="45">
                        <c:v>15.100760454137221</c:v>
                      </c:pt>
                      <c:pt idx="46">
                        <c:v>15.145242181080475</c:v>
                      </c:pt>
                      <c:pt idx="47">
                        <c:v>15.189927694103071</c:v>
                      </c:pt>
                      <c:pt idx="48">
                        <c:v>15.234817926819076</c:v>
                      </c:pt>
                      <c:pt idx="49">
                        <c:v>15.27991381711977</c:v>
                      </c:pt>
                      <c:pt idx="50">
                        <c:v>15.32521630719323</c:v>
                      </c:pt>
                      <c:pt idx="51">
                        <c:v>15.370726343544025</c:v>
                      </c:pt>
                      <c:pt idx="52">
                        <c:v>15.41644487701298</c:v>
                      </c:pt>
                      <c:pt idx="53">
                        <c:v>15.462372862797061</c:v>
                      </c:pt>
                      <c:pt idx="54">
                        <c:v>15.508511260469302</c:v>
                      </c:pt>
                      <c:pt idx="55">
                        <c:v>15.554861033998886</c:v>
                      </c:pt>
                      <c:pt idx="56">
                        <c:v>15.601423151771263</c:v>
                      </c:pt>
                      <c:pt idx="57">
                        <c:v>15.648198586608391</c:v>
                      </c:pt>
                      <c:pt idx="58">
                        <c:v>15.695188315789064</c:v>
                      </c:pt>
                      <c:pt idx="59">
                        <c:v>15.742393321069319</c:v>
                      </c:pt>
                      <c:pt idx="60">
                        <c:v>15.789814588702955</c:v>
                      </c:pt>
                    </c:numCache>
                  </c:numRef>
                </c:val>
                <c:smooth val="0"/>
                <c:extLst>
                  <c:ext xmlns:c16="http://schemas.microsoft.com/office/drawing/2014/chart" uri="{C3380CC4-5D6E-409C-BE32-E72D297353CC}">
                    <c16:uniqueId val="{00000002-87F9-4197-9394-53897CC00A0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'Comparaison prix HT et TTC'!$A$29</c15:sqref>
                        </c15:formulaRef>
                      </c:ext>
                    </c:extLst>
                    <c:strCache>
                      <c:ptCount val="1"/>
                      <c:pt idx="0">
                        <c:v>fioul HT_Res</c:v>
                      </c:pt>
                    </c:strCache>
                  </c:strRef>
                </c:tx>
                <c:spPr>
                  <a:ln w="28575" cap="rnd">
                    <a:solidFill>
                      <a:schemeClr val="accent1">
                        <a:lumMod val="40000"/>
                        <a:lumOff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TTC'!$B$29:$BT$29</c15:sqref>
                        </c15:formulaRef>
                      </c:ext>
                    </c:extLst>
                    <c:numCache>
                      <c:formatCode>General</c:formatCode>
                      <c:ptCount val="71"/>
                      <c:pt idx="15" formatCode="0.00">
                        <c:v>3.6913956585793675</c:v>
                      </c:pt>
                      <c:pt idx="16" formatCode="0.00">
                        <c:v>4.0329519244036955</c:v>
                      </c:pt>
                      <c:pt idx="17" formatCode="0.00">
                        <c:v>4.4061115981295105</c:v>
                      </c:pt>
                      <c:pt idx="18" formatCode="0.00">
                        <c:v>4.8137988696807685</c:v>
                      </c:pt>
                      <c:pt idx="19" formatCode="0.00">
                        <c:v>5.2592084974827094</c:v>
                      </c:pt>
                      <c:pt idx="20" formatCode="0.00">
                        <c:v>5.7458308435367984</c:v>
                      </c:pt>
                      <c:pt idx="21" formatCode="0.00">
                        <c:v>5.8934002019076104</c:v>
                      </c:pt>
                      <c:pt idx="22" formatCode="0.00">
                        <c:v>6.0447595631732121</c:v>
                      </c:pt>
                      <c:pt idx="23" formatCode="0.00">
                        <c:v>6.2000062654402459</c:v>
                      </c:pt>
                      <c:pt idx="24" formatCode="0.00">
                        <c:v>6.3592401467361421</c:v>
                      </c:pt>
                      <c:pt idx="25" formatCode="0.00">
                        <c:v>6.5225636092142194</c:v>
                      </c:pt>
                      <c:pt idx="26" formatCode="0.00">
                        <c:v>6.6500048237069844</c:v>
                      </c:pt>
                      <c:pt idx="27" formatCode="0.00">
                        <c:v>6.7799360504287529</c:v>
                      </c:pt>
                      <c:pt idx="28" formatCode="0.00">
                        <c:v>6.9124059405237031</c:v>
                      </c:pt>
                      <c:pt idx="29" formatCode="0.00">
                        <c:v>7.0474640957071788</c:v>
                      </c:pt>
                      <c:pt idx="30" formatCode="0.00">
                        <c:v>7.1851610868384448</c:v>
                      </c:pt>
                      <c:pt idx="31" formatCode="0.00">
                        <c:v>7.2461631401126478</c:v>
                      </c:pt>
                      <c:pt idx="32" formatCode="0.00">
                        <c:v>7.3076831011217918</c:v>
                      </c:pt>
                      <c:pt idx="33" formatCode="0.00">
                        <c:v>7.3697253669051159</c:v>
                      </c:pt>
                      <c:pt idx="34" formatCode="0.00">
                        <c:v>7.432294371832743</c:v>
                      </c:pt>
                      <c:pt idx="35" formatCode="0.00">
                        <c:v>7.4953945879226227</c:v>
                      </c:pt>
                      <c:pt idx="36" formatCode="0.00">
                        <c:v>7.5814851018172167</c:v>
                      </c:pt>
                      <c:pt idx="37" formatCode="0.00">
                        <c:v>7.6685644331110403</c:v>
                      </c:pt>
                      <c:pt idx="38" formatCode="0.00">
                        <c:v>7.7566439391512016</c:v>
                      </c:pt>
                      <c:pt idx="39" formatCode="0.00">
                        <c:v>7.8457351077328932</c:v>
                      </c:pt>
                      <c:pt idx="40" formatCode="0.00">
                        <c:v>7.9358495585976847</c:v>
                      </c:pt>
                      <c:pt idx="41" formatCode="0.00">
                        <c:v>7.9719810591105986</c:v>
                      </c:pt>
                      <c:pt idx="42" formatCode="0.00">
                        <c:v>8.0082770644216037</c:v>
                      </c:pt>
                      <c:pt idx="43" formatCode="0.00">
                        <c:v>8.044738323512286</c:v>
                      </c:pt>
                      <c:pt idx="44" formatCode="0.00">
                        <c:v>8.0813655887743092</c:v>
                      </c:pt>
                      <c:pt idx="45" formatCode="0.00">
                        <c:v>8.1181596160249256</c:v>
                      </c:pt>
                      <c:pt idx="46" formatCode="0.00">
                        <c:v>8.1553516954089176</c:v>
                      </c:pt>
                      <c:pt idx="47" formatCode="0.00">
                        <c:v>8.1927141644913561</c:v>
                      </c:pt>
                      <c:pt idx="48" formatCode="0.00">
                        <c:v>8.2302478038860105</c:v>
                      </c:pt>
                      <c:pt idx="49" formatCode="0.00">
                        <c:v>8.2679533977829109</c:v>
                      </c:pt>
                      <c:pt idx="50" formatCode="0.00">
                        <c:v>8.3058317339647338</c:v>
                      </c:pt>
                      <c:pt idx="51" formatCode="0.00">
                        <c:v>8.343883603823258</c:v>
                      </c:pt>
                      <c:pt idx="52" formatCode="0.00">
                        <c:v>8.3821098023758971</c:v>
                      </c:pt>
                      <c:pt idx="53" formatCode="0.00">
                        <c:v>8.4205111282823175</c:v>
                      </c:pt>
                      <c:pt idx="54" formatCode="0.00">
                        <c:v>8.4590883838611148</c:v>
                      </c:pt>
                      <c:pt idx="55" formatCode="0.00">
                        <c:v>8.4978423751065861</c:v>
                      </c:pt>
                      <c:pt idx="56" formatCode="0.00">
                        <c:v>8.5367739117055645</c:v>
                      </c:pt>
                      <c:pt idx="57" formatCode="0.00">
                        <c:v>8.5758838070543337</c:v>
                      </c:pt>
                      <c:pt idx="58" formatCode="0.00">
                        <c:v>8.6151728782756329</c:v>
                      </c:pt>
                      <c:pt idx="59" formatCode="0.00">
                        <c:v>8.65464194623571</c:v>
                      </c:pt>
                      <c:pt idx="60" formatCode="0.00">
                        <c:v>8.6942918355614935</c:v>
                      </c:pt>
                    </c:numCache>
                  </c:numRef>
                </c:val>
                <c:smooth val="0"/>
                <c:extLst xmlns:c15="http://schemas.microsoft.com/office/drawing/2012/chart">
                  <c:ext xmlns:c16="http://schemas.microsoft.com/office/drawing/2014/chart" uri="{C3380CC4-5D6E-409C-BE32-E72D297353CC}">
                    <c16:uniqueId val="{00000003-87F9-4197-9394-53897CC00A0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'Comparaison prix HT et TTC'!$A$48</c15:sqref>
                        </c15:formulaRef>
                      </c:ext>
                    </c:extLst>
                    <c:strCache>
                      <c:ptCount val="1"/>
                      <c:pt idx="0">
                        <c:v>Fioul HTVA_Ter</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TTC'!$B$48:$BT$48</c15:sqref>
                        </c15:formulaRef>
                      </c:ext>
                    </c:extLst>
                    <c:numCache>
                      <c:formatCode>General</c:formatCode>
                      <c:ptCount val="71"/>
                      <c:pt idx="0" formatCode="0.00%">
                        <c:v>0.17312523017463363</c:v>
                      </c:pt>
                      <c:pt idx="9" formatCode="0.00">
                        <c:v>6.1785633749114899</c:v>
                      </c:pt>
                      <c:pt idx="10" formatCode="0.00">
                        <c:v>7.6392929353450603</c:v>
                      </c:pt>
                      <c:pt idx="11" formatCode="0.00">
                        <c:v>9.4663572634675113</c:v>
                      </c:pt>
                      <c:pt idx="12" formatCode="0.00">
                        <c:v>10.114236069502699</c:v>
                      </c:pt>
                      <c:pt idx="13" formatCode="0.00">
                        <c:v>9.7246111443978407</c:v>
                      </c:pt>
                      <c:pt idx="14" formatCode="0.00">
                        <c:v>9.1366559725475192</c:v>
                      </c:pt>
                      <c:pt idx="15" formatCode="0.00">
                        <c:v>6.6809999999999992</c:v>
                      </c:pt>
                      <c:pt idx="16" formatCode="0.00">
                        <c:v>7.0872176580176101</c:v>
                      </c:pt>
                      <c:pt idx="17" formatCode="0.00">
                        <c:v>7.2986162727514499</c:v>
                      </c:pt>
                      <c:pt idx="18" formatCode="0.00">
                        <c:v>7.5196126721237402</c:v>
                      </c:pt>
                      <c:pt idx="19" formatCode="0.00">
                        <c:v>7.7506426086112992</c:v>
                      </c:pt>
                      <c:pt idx="20" formatCode="0.00">
                        <c:v>7.9921616184460698</c:v>
                      </c:pt>
                      <c:pt idx="21" formatCode="0.00">
                        <c:v>8.2446459198245101</c:v>
                      </c:pt>
                      <c:pt idx="22" formatCode="0.00">
                        <c:v>8.5085933518969199</c:v>
                      </c:pt>
                      <c:pt idx="23" formatCode="0.00">
                        <c:v>8.7845243563881592</c:v>
                      </c:pt>
                      <c:pt idx="24" formatCode="0.00">
                        <c:v>9.0729830037852501</c:v>
                      </c:pt>
                      <c:pt idx="25" formatCode="0.00">
                        <c:v>9.3745380661153401</c:v>
                      </c:pt>
                      <c:pt idx="26" formatCode="0.00">
                        <c:v>9.6897841384292001</c:v>
                      </c:pt>
                      <c:pt idx="27" formatCode="0.00">
                        <c:v>10.0193428112017</c:v>
                      </c:pt>
                      <c:pt idx="28" formatCode="0.00">
                        <c:v>10.363863895960499</c:v>
                      </c:pt>
                      <c:pt idx="29" formatCode="0.00">
                        <c:v>10.724026706560801</c:v>
                      </c:pt>
                      <c:pt idx="30" formatCode="0.00">
                        <c:v>11.1005413986304</c:v>
                      </c:pt>
                      <c:pt idx="31" formatCode="0.00">
                        <c:v>11.187122251388299</c:v>
                      </c:pt>
                      <c:pt idx="32" formatCode="0.00">
                        <c:v>11.2745677685754</c:v>
                      </c:pt>
                      <c:pt idx="33" formatCode="0.00">
                        <c:v>11.3628865854099</c:v>
                      </c:pt>
                      <c:pt idx="34" formatCode="0.00">
                        <c:v>11.452087423348601</c:v>
                      </c:pt>
                      <c:pt idx="35" formatCode="0.00">
                        <c:v>11.5421790909471</c:v>
                      </c:pt>
                      <c:pt idx="36" formatCode="0.00">
                        <c:v>11.633170484730499</c:v>
                      </c:pt>
                      <c:pt idx="37" formatCode="0.00">
                        <c:v>11.7250705900714</c:v>
                      </c:pt>
                      <c:pt idx="38" formatCode="0.00">
                        <c:v>11.817888482077601</c:v>
                      </c:pt>
                      <c:pt idx="39" formatCode="0.00">
                        <c:v>11.911633326487699</c:v>
                      </c:pt>
                      <c:pt idx="40" formatCode="0.00">
                        <c:v>12.006314380576901</c:v>
                      </c:pt>
                      <c:pt idx="41" formatCode="0.00">
                        <c:v>12.1019409940707</c:v>
                      </c:pt>
                      <c:pt idx="42" formatCode="0.00">
                        <c:v>12.1985226100683</c:v>
                      </c:pt>
                      <c:pt idx="43" formatCode="0.00">
                        <c:v>12.2960687659752</c:v>
                      </c:pt>
                      <c:pt idx="44" formatCode="0.00">
                        <c:v>12.394589094444699</c:v>
                      </c:pt>
                      <c:pt idx="45" formatCode="0.00">
                        <c:v>12.4940933243297</c:v>
                      </c:pt>
                      <c:pt idx="46" formatCode="0.00">
                        <c:v>12.5945912816427</c:v>
                      </c:pt>
                      <c:pt idx="47" formatCode="0.00">
                        <c:v>12.6960928905267</c:v>
                      </c:pt>
                      <c:pt idx="48" formatCode="0.00">
                        <c:v>12.798608174234898</c:v>
                      </c:pt>
                      <c:pt idx="49" formatCode="0.00">
                        <c:v>12.902147256120699</c:v>
                      </c:pt>
                      <c:pt idx="50" formatCode="0.00">
                        <c:v>13.0067203606371</c:v>
                      </c:pt>
                      <c:pt idx="51" formatCode="0.00">
                        <c:v>13.0067203606371</c:v>
                      </c:pt>
                      <c:pt idx="52" formatCode="0.00">
                        <c:v>13.0067203606371</c:v>
                      </c:pt>
                      <c:pt idx="53" formatCode="0.00">
                        <c:v>13.0067203606371</c:v>
                      </c:pt>
                      <c:pt idx="54" formatCode="0.00">
                        <c:v>13.0067203606371</c:v>
                      </c:pt>
                      <c:pt idx="55" formatCode="0.00">
                        <c:v>13.0067203606371</c:v>
                      </c:pt>
                      <c:pt idx="56" formatCode="0.00">
                        <c:v>13.0067203606371</c:v>
                      </c:pt>
                      <c:pt idx="57" formatCode="0.00">
                        <c:v>13.0067203606371</c:v>
                      </c:pt>
                      <c:pt idx="58" formatCode="0.00">
                        <c:v>13.0067203606371</c:v>
                      </c:pt>
                      <c:pt idx="59" formatCode="0.00">
                        <c:v>13.0067203606371</c:v>
                      </c:pt>
                      <c:pt idx="60" formatCode="0.00">
                        <c:v>13.0067203606371</c:v>
                      </c:pt>
                      <c:pt idx="61" formatCode="0.00">
                        <c:v>13.0067203606371</c:v>
                      </c:pt>
                      <c:pt idx="62" formatCode="0.00">
                        <c:v>13.0067203606371</c:v>
                      </c:pt>
                      <c:pt idx="63" formatCode="0.00">
                        <c:v>13.0067203606371</c:v>
                      </c:pt>
                      <c:pt idx="64" formatCode="0.00">
                        <c:v>13.0067203606371</c:v>
                      </c:pt>
                      <c:pt idx="65" formatCode="0.00">
                        <c:v>13.0067203606371</c:v>
                      </c:pt>
                      <c:pt idx="66" formatCode="0.00">
                        <c:v>13.0067203606371</c:v>
                      </c:pt>
                      <c:pt idx="67" formatCode="0.00">
                        <c:v>13.0067203606371</c:v>
                      </c:pt>
                      <c:pt idx="68" formatCode="0.00">
                        <c:v>13.0067203606371</c:v>
                      </c:pt>
                      <c:pt idx="69" formatCode="0.00">
                        <c:v>13.0067203606371</c:v>
                      </c:pt>
                      <c:pt idx="70" formatCode="0.00">
                        <c:v>13.0067203606371</c:v>
                      </c:pt>
                    </c:numCache>
                  </c:numRef>
                </c:val>
                <c:smooth val="0"/>
                <c:extLst xmlns:c15="http://schemas.microsoft.com/office/drawing/2012/chart">
                  <c:ext xmlns:c16="http://schemas.microsoft.com/office/drawing/2014/chart" uri="{C3380CC4-5D6E-409C-BE32-E72D297353CC}">
                    <c16:uniqueId val="{00000004-87F9-4197-9394-53897CC00A01}"/>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'Comparaison prix HT et TTC'!$A$80</c15:sqref>
                        </c15:formulaRef>
                      </c:ext>
                    </c:extLst>
                    <c:strCache>
                      <c:ptCount val="1"/>
                      <c:pt idx="0">
                        <c:v>Diesel TTC_modev</c:v>
                      </c:pt>
                    </c:strCache>
                  </c:strRef>
                </c:tx>
                <c:spPr>
                  <a:ln w="28575" cap="rnd">
                    <a:solidFill>
                      <a:schemeClr val="accent2">
                        <a:lumMod val="75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TTC'!$B$80:$BT$80</c15:sqref>
                        </c15:formulaRef>
                      </c:ext>
                    </c:extLst>
                    <c:numCache>
                      <c:formatCode>General</c:formatCode>
                      <c:ptCount val="71"/>
                      <c:pt idx="7">
                        <c:v>12.25</c:v>
                      </c:pt>
                      <c:pt idx="8" formatCode="0.00">
                        <c:v>12.651999999999999</c:v>
                      </c:pt>
                      <c:pt idx="9" formatCode="0.00">
                        <c:v>13.054</c:v>
                      </c:pt>
                      <c:pt idx="10" formatCode="0.00">
                        <c:v>13.456</c:v>
                      </c:pt>
                      <c:pt idx="11" formatCode="0.00">
                        <c:v>13.858000000000001</c:v>
                      </c:pt>
                      <c:pt idx="12" formatCode="0.00">
                        <c:v>14.26</c:v>
                      </c:pt>
                      <c:pt idx="13" formatCode="0.00">
                        <c:v>13.65</c:v>
                      </c:pt>
                      <c:pt idx="14" formatCode="0.00">
                        <c:v>12.594852846153863</c:v>
                      </c:pt>
                      <c:pt idx="15" formatCode="0.00">
                        <c:v>11.539705692307724</c:v>
                      </c:pt>
                      <c:pt idx="16" formatCode="0.00">
                        <c:v>12.668647927063857</c:v>
                      </c:pt>
                      <c:pt idx="17" formatCode="0.00">
                        <c:v>13.797590161819988</c:v>
                      </c:pt>
                      <c:pt idx="18" formatCode="0.00">
                        <c:v>14.926532396576121</c:v>
                      </c:pt>
                      <c:pt idx="19" formatCode="0.00">
                        <c:v>16.642648586863864</c:v>
                      </c:pt>
                      <c:pt idx="20" formatCode="0.00">
                        <c:v>16.785152872289622</c:v>
                      </c:pt>
                      <c:pt idx="21" formatCode="0.00">
                        <c:v>16.927657157715377</c:v>
                      </c:pt>
                      <c:pt idx="22" formatCode="0.00">
                        <c:v>17.070161443141135</c:v>
                      </c:pt>
                      <c:pt idx="23" formatCode="0.00">
                        <c:v>17.212665728566893</c:v>
                      </c:pt>
                      <c:pt idx="24" formatCode="0.00">
                        <c:v>17.355170013992652</c:v>
                      </c:pt>
                      <c:pt idx="25" formatCode="0.00">
                        <c:v>17.497674299418406</c:v>
                      </c:pt>
                      <c:pt idx="26" formatCode="0.00">
                        <c:v>17.640178584844165</c:v>
                      </c:pt>
                      <c:pt idx="27" formatCode="0.00">
                        <c:v>17.782682870269923</c:v>
                      </c:pt>
                      <c:pt idx="28" formatCode="0.00">
                        <c:v>17.925187155695681</c:v>
                      </c:pt>
                      <c:pt idx="29" formatCode="0.00">
                        <c:v>18.067691441121436</c:v>
                      </c:pt>
                      <c:pt idx="30" formatCode="0.00">
                        <c:v>18.210195726547195</c:v>
                      </c:pt>
                      <c:pt idx="31" formatCode="0.00">
                        <c:v>18.290961452043554</c:v>
                      </c:pt>
                      <c:pt idx="32" formatCode="0.00">
                        <c:v>18.37172717753991</c:v>
                      </c:pt>
                      <c:pt idx="33" formatCode="0.00">
                        <c:v>18.452492903036269</c:v>
                      </c:pt>
                      <c:pt idx="34" formatCode="0.00">
                        <c:v>18.533258628532625</c:v>
                      </c:pt>
                      <c:pt idx="35" formatCode="0.00">
                        <c:v>18.614024354028984</c:v>
                      </c:pt>
                      <c:pt idx="36" formatCode="0.00">
                        <c:v>18.72869174207937</c:v>
                      </c:pt>
                      <c:pt idx="37" formatCode="0.00">
                        <c:v>18.843359130129755</c:v>
                      </c:pt>
                      <c:pt idx="38" formatCode="0.00">
                        <c:v>18.958026518180137</c:v>
                      </c:pt>
                      <c:pt idx="39" formatCode="0.00">
                        <c:v>19.072693906230523</c:v>
                      </c:pt>
                      <c:pt idx="40" formatCode="0.00">
                        <c:v>19.187361294280908</c:v>
                      </c:pt>
                      <c:pt idx="41" formatCode="0.00">
                        <c:v>19.234823621856545</c:v>
                      </c:pt>
                      <c:pt idx="42" formatCode="0.00">
                        <c:v>19.282285949432183</c:v>
                      </c:pt>
                      <c:pt idx="43" formatCode="0.00">
                        <c:v>19.329748277007823</c:v>
                      </c:pt>
                      <c:pt idx="44" formatCode="0.00">
                        <c:v>19.37721060458346</c:v>
                      </c:pt>
                      <c:pt idx="45" formatCode="0.00">
                        <c:v>19.424672932159098</c:v>
                      </c:pt>
                      <c:pt idx="46" formatCode="0.00">
                        <c:v>19.473531210545783</c:v>
                      </c:pt>
                      <c:pt idx="47" formatCode="0.00">
                        <c:v>19.522389488932468</c:v>
                      </c:pt>
                      <c:pt idx="48" formatCode="0.00">
                        <c:v>19.571247767319157</c:v>
                      </c:pt>
                      <c:pt idx="49" formatCode="0.00">
                        <c:v>19.620106045705842</c:v>
                      </c:pt>
                      <c:pt idx="50" formatCode="0.00">
                        <c:v>19.668964324092528</c:v>
                      </c:pt>
                    </c:numCache>
                  </c:numRef>
                </c:val>
                <c:smooth val="0"/>
                <c:extLst xmlns:c15="http://schemas.microsoft.com/office/drawing/2012/chart">
                  <c:ext xmlns:c16="http://schemas.microsoft.com/office/drawing/2014/chart" uri="{C3380CC4-5D6E-409C-BE32-E72D297353CC}">
                    <c16:uniqueId val="{00000005-87F9-4197-9394-53897CC00A0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'Comparaison prix HT et TTC'!$A$81</c15:sqref>
                        </c15:formulaRef>
                      </c:ext>
                    </c:extLst>
                    <c:strCache>
                      <c:ptCount val="1"/>
                      <c:pt idx="0">
                        <c:v>Essence TTC_modev</c:v>
                      </c:pt>
                    </c:strCache>
                  </c:strRef>
                </c:tx>
                <c:spPr>
                  <a:ln w="28575" cap="rnd">
                    <a:solidFill>
                      <a:srgbClr val="C00000"/>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TTC'!$B$81:$BT$81</c15:sqref>
                        </c15:formulaRef>
                      </c:ext>
                    </c:extLst>
                    <c:numCache>
                      <c:formatCode>General</c:formatCode>
                      <c:ptCount val="71"/>
                      <c:pt idx="7">
                        <c:v>15.73</c:v>
                      </c:pt>
                      <c:pt idx="8" formatCode="0.00">
                        <c:v>16.082000000000001</c:v>
                      </c:pt>
                      <c:pt idx="9" formatCode="0.00">
                        <c:v>16.434000000000001</c:v>
                      </c:pt>
                      <c:pt idx="10" formatCode="0.00">
                        <c:v>16.785999999999998</c:v>
                      </c:pt>
                      <c:pt idx="11" formatCode="0.00">
                        <c:v>17.137999999999998</c:v>
                      </c:pt>
                      <c:pt idx="12" formatCode="0.00">
                        <c:v>17.489999999999998</c:v>
                      </c:pt>
                      <c:pt idx="13" formatCode="0.00">
                        <c:v>17.02</c:v>
                      </c:pt>
                      <c:pt idx="14" formatCode="0.00">
                        <c:v>15.95210288461541</c:v>
                      </c:pt>
                      <c:pt idx="15" formatCode="0.00">
                        <c:v>14.884205769230821</c:v>
                      </c:pt>
                      <c:pt idx="16" formatCode="0.00">
                        <c:v>15.852494078171848</c:v>
                      </c:pt>
                      <c:pt idx="17" formatCode="0.00">
                        <c:v>16.820782387112875</c:v>
                      </c:pt>
                      <c:pt idx="18" formatCode="0.00">
                        <c:v>17.789070696053901</c:v>
                      </c:pt>
                      <c:pt idx="19" formatCode="0.00">
                        <c:v>19.615251971467497</c:v>
                      </c:pt>
                      <c:pt idx="20" formatCode="0.00">
                        <c:v>19.766028648823848</c:v>
                      </c:pt>
                      <c:pt idx="21" formatCode="0.00">
                        <c:v>19.916805326180203</c:v>
                      </c:pt>
                      <c:pt idx="22" formatCode="0.00">
                        <c:v>20.067582003536554</c:v>
                      </c:pt>
                      <c:pt idx="23" formatCode="0.00">
                        <c:v>20.218358680892909</c:v>
                      </c:pt>
                      <c:pt idx="24" formatCode="0.00">
                        <c:v>20.36913535824926</c:v>
                      </c:pt>
                      <c:pt idx="25" formatCode="0.00">
                        <c:v>20.519912035605614</c:v>
                      </c:pt>
                      <c:pt idx="26" formatCode="0.00">
                        <c:v>20.670688712961965</c:v>
                      </c:pt>
                      <c:pt idx="27" formatCode="0.00">
                        <c:v>20.82146539031832</c:v>
                      </c:pt>
                      <c:pt idx="28" formatCode="0.00">
                        <c:v>20.972242067674671</c:v>
                      </c:pt>
                      <c:pt idx="29" formatCode="0.00">
                        <c:v>21.123018745031025</c:v>
                      </c:pt>
                      <c:pt idx="30" formatCode="0.00">
                        <c:v>21.273795422387376</c:v>
                      </c:pt>
                      <c:pt idx="31" formatCode="0.00">
                        <c:v>21.36492739409201</c:v>
                      </c:pt>
                      <c:pt idx="32" formatCode="0.00">
                        <c:v>21.456059365796644</c:v>
                      </c:pt>
                      <c:pt idx="33" formatCode="0.00">
                        <c:v>21.547191337501282</c:v>
                      </c:pt>
                      <c:pt idx="34" formatCode="0.00">
                        <c:v>21.638323309205916</c:v>
                      </c:pt>
                      <c:pt idx="35" formatCode="0.00">
                        <c:v>21.72945528091055</c:v>
                      </c:pt>
                      <c:pt idx="36" formatCode="0.00">
                        <c:v>21.858840179009725</c:v>
                      </c:pt>
                      <c:pt idx="37" formatCode="0.00">
                        <c:v>21.988225077108901</c:v>
                      </c:pt>
                      <c:pt idx="38" formatCode="0.00">
                        <c:v>22.117609975208076</c:v>
                      </c:pt>
                      <c:pt idx="39" formatCode="0.00">
                        <c:v>22.246994873307251</c:v>
                      </c:pt>
                      <c:pt idx="40" formatCode="0.00">
                        <c:v>22.376379771406427</c:v>
                      </c:pt>
                      <c:pt idx="41" formatCode="0.00">
                        <c:v>22.429933868358781</c:v>
                      </c:pt>
                      <c:pt idx="42" formatCode="0.00">
                        <c:v>22.483487965311134</c:v>
                      </c:pt>
                      <c:pt idx="43" formatCode="0.00">
                        <c:v>22.537042062263492</c:v>
                      </c:pt>
                      <c:pt idx="44" formatCode="0.00">
                        <c:v>22.590596159215846</c:v>
                      </c:pt>
                      <c:pt idx="45" formatCode="0.00">
                        <c:v>22.644150256168199</c:v>
                      </c:pt>
                      <c:pt idx="46" formatCode="0.00">
                        <c:v>22.699279473619153</c:v>
                      </c:pt>
                      <c:pt idx="47" formatCode="0.00">
                        <c:v>22.754408691070104</c:v>
                      </c:pt>
                      <c:pt idx="48" formatCode="0.00">
                        <c:v>22.809537908521058</c:v>
                      </c:pt>
                      <c:pt idx="49" formatCode="0.00">
                        <c:v>22.864667125972009</c:v>
                      </c:pt>
                      <c:pt idx="50" formatCode="0.00">
                        <c:v>22.919796343422963</c:v>
                      </c:pt>
                    </c:numCache>
                  </c:numRef>
                </c:val>
                <c:smooth val="0"/>
                <c:extLst xmlns:c15="http://schemas.microsoft.com/office/drawing/2012/chart">
                  <c:ext xmlns:c16="http://schemas.microsoft.com/office/drawing/2014/chart" uri="{C3380CC4-5D6E-409C-BE32-E72D297353CC}">
                    <c16:uniqueId val="{00000006-87F9-4197-9394-53897CC00A0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'Comparaison prix HT et TTC'!$A$85</c15:sqref>
                        </c15:formulaRef>
                      </c:ext>
                    </c:extLst>
                    <c:strCache>
                      <c:ptCount val="1"/>
                      <c:pt idx="0">
                        <c:v>Diesel HT_modev</c:v>
                      </c:pt>
                    </c:strCache>
                  </c:strRef>
                </c:tx>
                <c:spPr>
                  <a:ln w="28575" cap="rnd">
                    <a:solidFill>
                      <a:schemeClr val="accent2">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TTC'!$B$85:$BT$85</c15:sqref>
                        </c15:formulaRef>
                      </c:ext>
                    </c:extLst>
                    <c:numCache>
                      <c:formatCode>General</c:formatCode>
                      <c:ptCount val="71"/>
                      <c:pt idx="7">
                        <c:v>5.34</c:v>
                      </c:pt>
                      <c:pt idx="8">
                        <c:v>5.7299999999999995</c:v>
                      </c:pt>
                      <c:pt idx="9">
                        <c:v>6.12</c:v>
                      </c:pt>
                      <c:pt idx="10">
                        <c:v>6.51</c:v>
                      </c:pt>
                      <c:pt idx="11">
                        <c:v>6.9</c:v>
                      </c:pt>
                      <c:pt idx="12" formatCode="0.00">
                        <c:v>7.29</c:v>
                      </c:pt>
                      <c:pt idx="13" formatCode="0.00">
                        <c:v>6.83</c:v>
                      </c:pt>
                      <c:pt idx="14" formatCode="0.00">
                        <c:v>5.7473467051282183</c:v>
                      </c:pt>
                      <c:pt idx="15" formatCode="0.00">
                        <c:v>4.6646934102564366</c:v>
                      </c:pt>
                      <c:pt idx="16" formatCode="0.00">
                        <c:v>5.1873803357408548</c:v>
                      </c:pt>
                      <c:pt idx="17" formatCode="0.00">
                        <c:v>5.710067261225273</c:v>
                      </c:pt>
                      <c:pt idx="18" formatCode="0.00">
                        <c:v>6.2327541867096912</c:v>
                      </c:pt>
                      <c:pt idx="19" formatCode="0.00">
                        <c:v>7.0753102119494766</c:v>
                      </c:pt>
                      <c:pt idx="20" formatCode="0.00">
                        <c:v>7.1406509831376077</c:v>
                      </c:pt>
                      <c:pt idx="21" formatCode="0.00">
                        <c:v>7.2059917543257388</c:v>
                      </c:pt>
                      <c:pt idx="22" formatCode="0.00">
                        <c:v>7.2713325255138699</c:v>
                      </c:pt>
                      <c:pt idx="23" formatCode="0.00">
                        <c:v>7.336673296702001</c:v>
                      </c:pt>
                      <c:pt idx="24" formatCode="0.00">
                        <c:v>7.4020140678901321</c:v>
                      </c:pt>
                      <c:pt idx="25" formatCode="0.00">
                        <c:v>7.4673548390782631</c:v>
                      </c:pt>
                      <c:pt idx="26" formatCode="0.00">
                        <c:v>7.5326956102663942</c:v>
                      </c:pt>
                      <c:pt idx="27" formatCode="0.00">
                        <c:v>7.5980363814545253</c:v>
                      </c:pt>
                      <c:pt idx="28" formatCode="0.00">
                        <c:v>7.6633771526426564</c:v>
                      </c:pt>
                      <c:pt idx="29" formatCode="0.00">
                        <c:v>7.7287179238307875</c:v>
                      </c:pt>
                      <c:pt idx="30" formatCode="0.00">
                        <c:v>7.7940586950189186</c:v>
                      </c:pt>
                      <c:pt idx="31" formatCode="0.00">
                        <c:v>7.8613634662658836</c:v>
                      </c:pt>
                      <c:pt idx="32" formatCode="0.00">
                        <c:v>7.9286682375128485</c:v>
                      </c:pt>
                      <c:pt idx="33" formatCode="0.00">
                        <c:v>7.9959730087598135</c:v>
                      </c:pt>
                      <c:pt idx="34" formatCode="0.00">
                        <c:v>8.0632777800067785</c:v>
                      </c:pt>
                      <c:pt idx="35" formatCode="0.00">
                        <c:v>8.1305825512537435</c:v>
                      </c:pt>
                      <c:pt idx="36" formatCode="0.00">
                        <c:v>8.2261387079623969</c:v>
                      </c:pt>
                      <c:pt idx="37" formatCode="0.00">
                        <c:v>8.321694864671052</c:v>
                      </c:pt>
                      <c:pt idx="38" formatCode="0.00">
                        <c:v>8.4172510213797054</c:v>
                      </c:pt>
                      <c:pt idx="39" formatCode="0.00">
                        <c:v>8.5128071780883605</c:v>
                      </c:pt>
                      <c:pt idx="40" formatCode="0.00">
                        <c:v>8.6083633347970139</c:v>
                      </c:pt>
                      <c:pt idx="41" formatCode="0.00">
                        <c:v>8.6479152744433794</c:v>
                      </c:pt>
                      <c:pt idx="42" formatCode="0.00">
                        <c:v>8.6874672140897431</c:v>
                      </c:pt>
                      <c:pt idx="43" formatCode="0.00">
                        <c:v>8.7270191537361086</c:v>
                      </c:pt>
                      <c:pt idx="44" formatCode="0.00">
                        <c:v>8.7665710933824723</c:v>
                      </c:pt>
                      <c:pt idx="45" formatCode="0.00">
                        <c:v>8.8061230330288378</c:v>
                      </c:pt>
                      <c:pt idx="46" formatCode="0.00">
                        <c:v>8.8468382650177428</c:v>
                      </c:pt>
                      <c:pt idx="47" formatCode="0.00">
                        <c:v>8.8875534970066479</c:v>
                      </c:pt>
                      <c:pt idx="48" formatCode="0.00">
                        <c:v>8.9282687289955529</c:v>
                      </c:pt>
                      <c:pt idx="49" formatCode="0.00">
                        <c:v>8.9689839609844579</c:v>
                      </c:pt>
                      <c:pt idx="50" formatCode="0.00">
                        <c:v>9.009699192973363</c:v>
                      </c:pt>
                    </c:numCache>
                  </c:numRef>
                </c:val>
                <c:smooth val="0"/>
                <c:extLst xmlns:c15="http://schemas.microsoft.com/office/drawing/2012/chart">
                  <c:ext xmlns:c16="http://schemas.microsoft.com/office/drawing/2014/chart" uri="{C3380CC4-5D6E-409C-BE32-E72D297353CC}">
                    <c16:uniqueId val="{00000007-87F9-4197-9394-53897CC00A01}"/>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'Comparaison prix HT et TTC'!$A$86</c15:sqref>
                        </c15:formulaRef>
                      </c:ext>
                    </c:extLst>
                    <c:strCache>
                      <c:ptCount val="1"/>
                      <c:pt idx="0">
                        <c:v>Essence HT_modev</c:v>
                      </c:pt>
                    </c:strCache>
                  </c:strRef>
                </c:tx>
                <c:spPr>
                  <a:ln w="28575" cap="rnd">
                    <a:solidFill>
                      <a:srgbClr val="FF0000"/>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TTC'!$B$86:$BT$86</c15:sqref>
                        </c15:formulaRef>
                      </c:ext>
                    </c:extLst>
                    <c:numCache>
                      <c:formatCode>General</c:formatCode>
                      <c:ptCount val="71"/>
                      <c:pt idx="7">
                        <c:v>5.39</c:v>
                      </c:pt>
                      <c:pt idx="8">
                        <c:v>5.8179999999999996</c:v>
                      </c:pt>
                      <c:pt idx="9">
                        <c:v>6.2459999999999996</c:v>
                      </c:pt>
                      <c:pt idx="10">
                        <c:v>6.6739999999999995</c:v>
                      </c:pt>
                      <c:pt idx="11">
                        <c:v>7.1020000000000003</c:v>
                      </c:pt>
                      <c:pt idx="12" formatCode="0.00">
                        <c:v>7.53</c:v>
                      </c:pt>
                      <c:pt idx="13" formatCode="0.00">
                        <c:v>7.18</c:v>
                      </c:pt>
                      <c:pt idx="14" formatCode="0.00">
                        <c:v>6.2217024038461748</c:v>
                      </c:pt>
                      <c:pt idx="15" formatCode="0.00">
                        <c:v>5.2634048076923499</c:v>
                      </c:pt>
                      <c:pt idx="16" formatCode="0.00">
                        <c:v>5.853178375760864</c:v>
                      </c:pt>
                      <c:pt idx="17" formatCode="0.00">
                        <c:v>6.4429519438293772</c:v>
                      </c:pt>
                      <c:pt idx="18" formatCode="0.00">
                        <c:v>7.0327255118978913</c:v>
                      </c:pt>
                      <c:pt idx="19" formatCode="0.00">
                        <c:v>7.9834232414092181</c:v>
                      </c:pt>
                      <c:pt idx="20" formatCode="0.00">
                        <c:v>8.0571504725395116</c:v>
                      </c:pt>
                      <c:pt idx="21" formatCode="0.00">
                        <c:v>8.1308777036698068</c:v>
                      </c:pt>
                      <c:pt idx="22" formatCode="0.00">
                        <c:v>8.2046049348001002</c:v>
                      </c:pt>
                      <c:pt idx="23" formatCode="0.00">
                        <c:v>8.2783321659303937</c:v>
                      </c:pt>
                      <c:pt idx="24" formatCode="0.00">
                        <c:v>8.3520593970606871</c:v>
                      </c:pt>
                      <c:pt idx="25" formatCode="0.00">
                        <c:v>8.4257866281909823</c:v>
                      </c:pt>
                      <c:pt idx="26" formatCode="0.00">
                        <c:v>8.4995138593212758</c:v>
                      </c:pt>
                      <c:pt idx="27" formatCode="0.00">
                        <c:v>8.5732410904515692</c:v>
                      </c:pt>
                      <c:pt idx="28" formatCode="0.00">
                        <c:v>8.6469683215818627</c:v>
                      </c:pt>
                      <c:pt idx="29" formatCode="0.00">
                        <c:v>8.7206955527121579</c:v>
                      </c:pt>
                      <c:pt idx="30" formatCode="0.00">
                        <c:v>8.7944227838424514</c:v>
                      </c:pt>
                      <c:pt idx="31" formatCode="0.00">
                        <c:v>8.8703660935963153</c:v>
                      </c:pt>
                      <c:pt idx="32" formatCode="0.00">
                        <c:v>8.9463094033501775</c:v>
                      </c:pt>
                      <c:pt idx="33" formatCode="0.00">
                        <c:v>9.0222527131040415</c:v>
                      </c:pt>
                      <c:pt idx="34" formatCode="0.00">
                        <c:v>9.0981960228579037</c:v>
                      </c:pt>
                      <c:pt idx="35" formatCode="0.00">
                        <c:v>9.1741393326117677</c:v>
                      </c:pt>
                      <c:pt idx="36" formatCode="0.00">
                        <c:v>9.2819600810277461</c:v>
                      </c:pt>
                      <c:pt idx="37" formatCode="0.00">
                        <c:v>9.3897808294437244</c:v>
                      </c:pt>
                      <c:pt idx="38" formatCode="0.00">
                        <c:v>9.4976015778597045</c:v>
                      </c:pt>
                      <c:pt idx="39" formatCode="0.00">
                        <c:v>9.6054223262756828</c:v>
                      </c:pt>
                      <c:pt idx="40" formatCode="0.00">
                        <c:v>9.7132430746916611</c:v>
                      </c:pt>
                      <c:pt idx="41" formatCode="0.00">
                        <c:v>9.7578714888186227</c:v>
                      </c:pt>
                      <c:pt idx="42" formatCode="0.00">
                        <c:v>9.8024999029455859</c:v>
                      </c:pt>
                      <c:pt idx="43" formatCode="0.00">
                        <c:v>9.8471283170725474</c:v>
                      </c:pt>
                      <c:pt idx="44" formatCode="0.00">
                        <c:v>9.8917567311995107</c:v>
                      </c:pt>
                      <c:pt idx="45" formatCode="0.00">
                        <c:v>9.9363851453264722</c:v>
                      </c:pt>
                      <c:pt idx="46" formatCode="0.00">
                        <c:v>9.9823261598689328</c:v>
                      </c:pt>
                      <c:pt idx="47" formatCode="0.00">
                        <c:v>10.028267174411393</c:v>
                      </c:pt>
                      <c:pt idx="48" formatCode="0.00">
                        <c:v>10.074208188953854</c:v>
                      </c:pt>
                      <c:pt idx="49" formatCode="0.00">
                        <c:v>10.120149203496315</c:v>
                      </c:pt>
                      <c:pt idx="50" formatCode="0.00">
                        <c:v>10.166090218038775</c:v>
                      </c:pt>
                    </c:numCache>
                  </c:numRef>
                </c:val>
                <c:smooth val="0"/>
                <c:extLst xmlns:c15="http://schemas.microsoft.com/office/drawing/2012/chart">
                  <c:ext xmlns:c16="http://schemas.microsoft.com/office/drawing/2014/chart" uri="{C3380CC4-5D6E-409C-BE32-E72D297353CC}">
                    <c16:uniqueId val="{00000008-87F9-4197-9394-53897CC00A01}"/>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'Comparaison prix HT et TTC'!$A$42</c15:sqref>
                        </c15:formulaRef>
                      </c:ext>
                    </c:extLst>
                    <c:strCache>
                      <c:ptCount val="1"/>
                      <c:pt idx="0">
                        <c:v>Fioul TTC_Ter</c:v>
                      </c:pt>
                    </c:strCache>
                  </c:strRef>
                </c:tx>
                <c:spPr>
                  <a:ln w="28575" cap="rnd">
                    <a:solidFill>
                      <a:schemeClr val="accent6">
                        <a:lumMod val="75000"/>
                      </a:schemeClr>
                    </a:solidFill>
                    <a:round/>
                  </a:ln>
                  <a:effectLst/>
                </c:spPr>
                <c:marker>
                  <c:symbol val="none"/>
                </c:marker>
                <c:val>
                  <c:numRef>
                    <c:extLst xmlns:c15="http://schemas.microsoft.com/office/drawing/2012/chart">
                      <c:ext xmlns:c15="http://schemas.microsoft.com/office/drawing/2012/chart" uri="{02D57815-91ED-43cb-92C2-25804820EDAC}">
                        <c15:formulaRef>
                          <c15:sqref>'Comparaison prix HT et TTC'!$B$42:$BT$42</c15:sqref>
                        </c15:formulaRef>
                      </c:ext>
                    </c:extLst>
                    <c:numCache>
                      <c:formatCode>General</c:formatCode>
                      <c:ptCount val="71"/>
                      <c:pt idx="9" formatCode="0.00">
                        <c:v>7.4142760498937879</c:v>
                      </c:pt>
                      <c:pt idx="10" formatCode="0.00">
                        <c:v>9.1671515224140734</c:v>
                      </c:pt>
                      <c:pt idx="11" formatCode="0.00">
                        <c:v>11.359628716161014</c:v>
                      </c:pt>
                      <c:pt idx="12" formatCode="0.00">
                        <c:v>12.137083283403239</c:v>
                      </c:pt>
                      <c:pt idx="13" formatCode="0.00">
                        <c:v>11.669533373277408</c:v>
                      </c:pt>
                      <c:pt idx="14" formatCode="0.00">
                        <c:v>10.963987167057024</c:v>
                      </c:pt>
                      <c:pt idx="15" formatCode="0.00">
                        <c:v>8.017199999999999</c:v>
                      </c:pt>
                      <c:pt idx="16" formatCode="0.00">
                        <c:v>8.5046611896211317</c:v>
                      </c:pt>
                      <c:pt idx="17" formatCode="0.00">
                        <c:v>8.7583395273017395</c:v>
                      </c:pt>
                      <c:pt idx="18" formatCode="0.00">
                        <c:v>9.0235352065484875</c:v>
                      </c:pt>
                      <c:pt idx="19" formatCode="0.00">
                        <c:v>9.3007711303335583</c:v>
                      </c:pt>
                      <c:pt idx="20" formatCode="0.00">
                        <c:v>9.5905939421352837</c:v>
                      </c:pt>
                      <c:pt idx="21" formatCode="0.00">
                        <c:v>9.8935751037894129</c:v>
                      </c:pt>
                      <c:pt idx="22" formatCode="0.00">
                        <c:v>10.210312022276304</c:v>
                      </c:pt>
                      <c:pt idx="23" formatCode="0.00">
                        <c:v>10.541429227665791</c:v>
                      </c:pt>
                      <c:pt idx="24" formatCode="0.00">
                        <c:v>10.887579604542299</c:v>
                      </c:pt>
                      <c:pt idx="25" formatCode="0.00">
                        <c:v>11.249445679338407</c:v>
                      </c:pt>
                      <c:pt idx="26" formatCode="0.00">
                        <c:v>11.62774096611504</c:v>
                      </c:pt>
                      <c:pt idx="27" formatCode="0.00">
                        <c:v>12.02321137344204</c:v>
                      </c:pt>
                      <c:pt idx="28" formatCode="0.00">
                        <c:v>12.436636675152599</c:v>
                      </c:pt>
                      <c:pt idx="29" formatCode="0.00">
                        <c:v>12.868832047872962</c:v>
                      </c:pt>
                      <c:pt idx="30" formatCode="0.00">
                        <c:v>13.32064967835648</c:v>
                      </c:pt>
                      <c:pt idx="31" formatCode="0.00">
                        <c:v>13.424546701665959</c:v>
                      </c:pt>
                      <c:pt idx="32" formatCode="0.00">
                        <c:v>13.529481322290479</c:v>
                      </c:pt>
                      <c:pt idx="33" formatCode="0.00">
                        <c:v>13.63546390249188</c:v>
                      </c:pt>
                      <c:pt idx="34" formatCode="0.00">
                        <c:v>13.742504908018322</c:v>
                      </c:pt>
                      <c:pt idx="35" formatCode="0.00">
                        <c:v>13.850614909136519</c:v>
                      </c:pt>
                      <c:pt idx="36" formatCode="0.00">
                        <c:v>13.959804581676599</c:v>
                      </c:pt>
                      <c:pt idx="37" formatCode="0.00">
                        <c:v>14.07008470808568</c:v>
                      </c:pt>
                      <c:pt idx="38" formatCode="0.00">
                        <c:v>14.181466178493121</c:v>
                      </c:pt>
                      <c:pt idx="39" formatCode="0.00">
                        <c:v>14.29395999178524</c:v>
                      </c:pt>
                      <c:pt idx="40" formatCode="0.00">
                        <c:v>14.407577256692282</c:v>
                      </c:pt>
                      <c:pt idx="41" formatCode="0.00">
                        <c:v>14.52232919288484</c:v>
                      </c:pt>
                      <c:pt idx="42" formatCode="0.00">
                        <c:v>14.63822713208196</c:v>
                      </c:pt>
                      <c:pt idx="43" formatCode="0.00">
                        <c:v>14.75528251917024</c:v>
                      </c:pt>
                      <c:pt idx="44" formatCode="0.00">
                        <c:v>14.873506913333639</c:v>
                      </c:pt>
                      <c:pt idx="45" formatCode="0.00">
                        <c:v>14.99291198919564</c:v>
                      </c:pt>
                      <c:pt idx="46" formatCode="0.00">
                        <c:v>15.11350953797124</c:v>
                      </c:pt>
                      <c:pt idx="47" formatCode="0.00">
                        <c:v>15.235311468632039</c:v>
                      </c:pt>
                      <c:pt idx="48" formatCode="0.00">
                        <c:v>15.358329809081878</c:v>
                      </c:pt>
                      <c:pt idx="49" formatCode="0.00">
                        <c:v>15.482576707344839</c:v>
                      </c:pt>
                      <c:pt idx="50" formatCode="0.00">
                        <c:v>15.60806443276452</c:v>
                      </c:pt>
                      <c:pt idx="51" formatCode="0.00">
                        <c:v>15.60806443276452</c:v>
                      </c:pt>
                      <c:pt idx="52" formatCode="0.00">
                        <c:v>15.60806443276452</c:v>
                      </c:pt>
                      <c:pt idx="53" formatCode="0.00">
                        <c:v>15.60806443276452</c:v>
                      </c:pt>
                      <c:pt idx="54" formatCode="0.00">
                        <c:v>15.60806443276452</c:v>
                      </c:pt>
                      <c:pt idx="55" formatCode="0.00">
                        <c:v>15.60806443276452</c:v>
                      </c:pt>
                      <c:pt idx="56" formatCode="0.00">
                        <c:v>15.60806443276452</c:v>
                      </c:pt>
                      <c:pt idx="57" formatCode="0.00">
                        <c:v>15.60806443276452</c:v>
                      </c:pt>
                      <c:pt idx="58" formatCode="0.00">
                        <c:v>15.60806443276452</c:v>
                      </c:pt>
                      <c:pt idx="59" formatCode="0.00">
                        <c:v>15.60806443276452</c:v>
                      </c:pt>
                      <c:pt idx="60" formatCode="0.00">
                        <c:v>15.60806443276452</c:v>
                      </c:pt>
                      <c:pt idx="61" formatCode="0.00">
                        <c:v>15.60806443276452</c:v>
                      </c:pt>
                      <c:pt idx="62" formatCode="0.00">
                        <c:v>15.60806443276452</c:v>
                      </c:pt>
                      <c:pt idx="63" formatCode="0.00">
                        <c:v>15.60806443276452</c:v>
                      </c:pt>
                      <c:pt idx="64" formatCode="0.00">
                        <c:v>15.60806443276452</c:v>
                      </c:pt>
                      <c:pt idx="65" formatCode="0.00">
                        <c:v>15.60806443276452</c:v>
                      </c:pt>
                      <c:pt idx="66" formatCode="0.00">
                        <c:v>15.60806443276452</c:v>
                      </c:pt>
                      <c:pt idx="67" formatCode="0.00">
                        <c:v>15.60806443276452</c:v>
                      </c:pt>
                      <c:pt idx="68" formatCode="0.00">
                        <c:v>15.60806443276452</c:v>
                      </c:pt>
                      <c:pt idx="69" formatCode="0.00">
                        <c:v>15.60806443276452</c:v>
                      </c:pt>
                      <c:pt idx="70" formatCode="0.00">
                        <c:v>15.60806443276452</c:v>
                      </c:pt>
                    </c:numCache>
                  </c:numRef>
                </c:val>
                <c:smooth val="0"/>
                <c:extLst xmlns:c15="http://schemas.microsoft.com/office/drawing/2012/chart">
                  <c:ext xmlns:c16="http://schemas.microsoft.com/office/drawing/2014/chart" uri="{C3380CC4-5D6E-409C-BE32-E72D297353CC}">
                    <c16:uniqueId val="{00000009-87F9-4197-9394-53897CC00A01}"/>
                  </c:ext>
                </c:extLst>
              </c15:ser>
            </c15:filteredLineSeries>
          </c:ext>
        </c:extLst>
      </c:lineChart>
      <c:catAx>
        <c:axId val="351803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1804336"/>
        <c:crosses val="autoZero"/>
        <c:auto val="1"/>
        <c:lblAlgn val="ctr"/>
        <c:lblOffset val="100"/>
        <c:noMultiLvlLbl val="0"/>
      </c:catAx>
      <c:valAx>
        <c:axId val="3518043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1803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Comparaison</a:t>
            </a:r>
            <a:r>
              <a:rPr lang="fr-FR" baseline="0"/>
              <a:t> du prix du gaz</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strRef>
              <c:f>'Comparaison prix HT et TTC'!$A$16</c:f>
              <c:strCache>
                <c:ptCount val="1"/>
                <c:pt idx="0">
                  <c:v>gaz HTVA-HCC_Res</c:v>
                </c:pt>
              </c:strCache>
            </c:strRef>
          </c:tx>
          <c:spPr>
            <a:ln w="28575" cap="rnd">
              <a:solidFill>
                <a:schemeClr val="accent1">
                  <a:lumMod val="75000"/>
                </a:schemeClr>
              </a:solidFill>
              <a:round/>
            </a:ln>
            <a:effectLst/>
          </c:spPr>
          <c:marker>
            <c:symbol val="none"/>
          </c:marker>
          <c:cat>
            <c:numRef>
              <c:f>'Comparaison prix HT et TTC'!$B$1:$BT$1</c:f>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f>'Comparaison prix HT et TTC'!$B$16:$AZ$16</c:f>
              <c:numCache>
                <c:formatCode>0.00</c:formatCode>
                <c:ptCount val="51"/>
                <c:pt idx="0">
                  <c:v>3.7575205122126776</c:v>
                </c:pt>
                <c:pt idx="1">
                  <c:v>4.4216046573465357</c:v>
                </c:pt>
                <c:pt idx="2">
                  <c:v>4.3570010945191351</c:v>
                </c:pt>
                <c:pt idx="3">
                  <c:v>4.3644561816452132</c:v>
                </c:pt>
                <c:pt idx="4">
                  <c:v>4.0506045822839916</c:v>
                </c:pt>
                <c:pt idx="5">
                  <c:v>4.3273067822373186</c:v>
                </c:pt>
                <c:pt idx="6">
                  <c:v>5.0654923221362793</c:v>
                </c:pt>
                <c:pt idx="7">
                  <c:v>5.0785479404783835</c:v>
                </c:pt>
                <c:pt idx="8">
                  <c:v>5.5830836694915265</c:v>
                </c:pt>
                <c:pt idx="9">
                  <c:v>5.399324527667229</c:v>
                </c:pt>
                <c:pt idx="10">
                  <c:v>5.6702548763642593</c:v>
                </c:pt>
                <c:pt idx="11">
                  <c:v>6.2700538060448698</c:v>
                </c:pt>
                <c:pt idx="12">
                  <c:v>6.4598665673066451</c:v>
                </c:pt>
                <c:pt idx="13">
                  <c:v>6.4841040352599943</c:v>
                </c:pt>
                <c:pt idx="14">
                  <c:v>6.0707963196087373</c:v>
                </c:pt>
                <c:pt idx="15">
                  <c:v>5.7225278793062522</c:v>
                </c:pt>
                <c:pt idx="16">
                  <c:v>5.8390282171611236</c:v>
                </c:pt>
                <c:pt idx="17">
                  <c:v>5.9457619216178497</c:v>
                </c:pt>
                <c:pt idx="18">
                  <c:v>6.0758222071184322</c:v>
                </c:pt>
                <c:pt idx="19">
                  <c:v>6.2248359407978846</c:v>
                </c:pt>
                <c:pt idx="20">
                  <c:v>6.3802767064513759</c:v>
                </c:pt>
                <c:pt idx="21">
                  <c:v>6.4421818704367944</c:v>
                </c:pt>
                <c:pt idx="22">
                  <c:v>6.5050342865780069</c:v>
                </c:pt>
                <c:pt idx="23">
                  <c:v>6.5688486460264421</c:v>
                </c:pt>
                <c:pt idx="24">
                  <c:v>6.6336398698250942</c:v>
                </c:pt>
                <c:pt idx="25">
                  <c:v>6.6994231125268993</c:v>
                </c:pt>
                <c:pt idx="26">
                  <c:v>6.7699498847744897</c:v>
                </c:pt>
                <c:pt idx="27">
                  <c:v>6.8416222022198276</c:v>
                </c:pt>
                <c:pt idx="28">
                  <c:v>6.9144589556361753</c:v>
                </c:pt>
                <c:pt idx="29">
                  <c:v>6.9884793502708007</c:v>
                </c:pt>
                <c:pt idx="30">
                  <c:v>7.0637029111102603</c:v>
                </c:pt>
                <c:pt idx="31">
                  <c:v>7.1251499502219842</c:v>
                </c:pt>
                <c:pt idx="32">
                  <c:v>7.1873882337466855</c:v>
                </c:pt>
                <c:pt idx="33">
                  <c:v>7.2504280151974747</c:v>
                </c:pt>
                <c:pt idx="34">
                  <c:v>7.3142796816260374</c:v>
                </c:pt>
                <c:pt idx="35">
                  <c:v>7.3789537553686104</c:v>
                </c:pt>
                <c:pt idx="36">
                  <c:v>7.4155799580091175</c:v>
                </c:pt>
                <c:pt idx="37">
                  <c:v>7.4524748337098279</c:v>
                </c:pt>
                <c:pt idx="38">
                  <c:v>7.4896404180210814</c:v>
                </c:pt>
                <c:pt idx="39">
                  <c:v>7.5270787625035958</c:v>
                </c:pt>
                <c:pt idx="40">
                  <c:v>7.5647919348595902</c:v>
                </c:pt>
                <c:pt idx="41">
                  <c:v>7.5908701040869282</c:v>
                </c:pt>
                <c:pt idx="42">
                  <c:v>7.6170995426264732</c:v>
                </c:pt>
                <c:pt idx="43">
                  <c:v>7.6434813195062077</c:v>
                </c:pt>
                <c:pt idx="44">
                  <c:v>7.6700165126469768</c:v>
                </c:pt>
                <c:pt idx="45">
                  <c:v>7.696706208944148</c:v>
                </c:pt>
                <c:pt idx="46">
                  <c:v>7.719032463634437</c:v>
                </c:pt>
                <c:pt idx="47">
                  <c:v>7.7414832109266483</c:v>
                </c:pt>
                <c:pt idx="48">
                  <c:v>7.7640593918618652</c:v>
                </c:pt>
                <c:pt idx="49">
                  <c:v>7.7867619559566288</c:v>
                </c:pt>
                <c:pt idx="50">
                  <c:v>7.8095918612847983</c:v>
                </c:pt>
              </c:numCache>
            </c:numRef>
          </c:val>
          <c:smooth val="0"/>
          <c:extLst>
            <c:ext xmlns:c16="http://schemas.microsoft.com/office/drawing/2014/chart" uri="{C3380CC4-5D6E-409C-BE32-E72D297353CC}">
              <c16:uniqueId val="{00000000-12E6-42CC-85B8-9B397F55E1E7}"/>
            </c:ext>
          </c:extLst>
        </c:ser>
        <c:ser>
          <c:idx val="4"/>
          <c:order val="4"/>
          <c:tx>
            <c:strRef>
              <c:f>'Comparaison prix HT et TTC'!$A$56</c:f>
              <c:strCache>
                <c:ptCount val="1"/>
                <c:pt idx="0">
                  <c:v>Gaz HTVA-HCC_Ter</c:v>
                </c:pt>
              </c:strCache>
            </c:strRef>
          </c:tx>
          <c:spPr>
            <a:ln w="28575" cap="rnd">
              <a:solidFill>
                <a:schemeClr val="accent6">
                  <a:lumMod val="60000"/>
                  <a:lumOff val="40000"/>
                </a:schemeClr>
              </a:solidFill>
              <a:round/>
            </a:ln>
            <a:effectLst/>
          </c:spPr>
          <c:marker>
            <c:symbol val="none"/>
          </c:marker>
          <c:cat>
            <c:numRef>
              <c:f>'Comparaison prix HT et TTC'!$B$1:$BT$1</c:f>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f>'Comparaison prix HT et TTC'!$B$56:$AZ$56</c:f>
              <c:numCache>
                <c:formatCode>General</c:formatCode>
                <c:ptCount val="51"/>
                <c:pt idx="9" formatCode="0.00">
                  <c:v>3.3005300000000002</c:v>
                </c:pt>
                <c:pt idx="10" formatCode="0.00">
                  <c:v>3.8671966666666702</c:v>
                </c:pt>
                <c:pt idx="11" formatCode="0.00">
                  <c:v>4.4338633333333304</c:v>
                </c:pt>
                <c:pt idx="12" formatCode="0.00">
                  <c:v>5.0005300000000004</c:v>
                </c:pt>
                <c:pt idx="13" formatCode="0.00">
                  <c:v>5.0005300000000004</c:v>
                </c:pt>
                <c:pt idx="14" formatCode="0.00">
                  <c:v>4.7505300000000004</c:v>
                </c:pt>
                <c:pt idx="15" formatCode="0.00">
                  <c:v>4.5505300000000002</c:v>
                </c:pt>
                <c:pt idx="16" formatCode="0.00">
                  <c:v>4.79547199214137</c:v>
                </c:pt>
                <c:pt idx="17" formatCode="0.00">
                  <c:v>4.8722928447016995</c:v>
                </c:pt>
                <c:pt idx="18" formatCode="0.00">
                  <c:v>4.95104036967584</c:v>
                </c:pt>
                <c:pt idx="19" formatCode="0.00">
                  <c:v>5.0317636029967003</c:v>
                </c:pt>
                <c:pt idx="20" formatCode="0.00">
                  <c:v>5.11451283594005</c:v>
                </c:pt>
                <c:pt idx="21" formatCode="0.00">
                  <c:v>5.1993396473358402</c:v>
                </c:pt>
                <c:pt idx="22" formatCode="0.00">
                  <c:v>5.2862969366067603</c:v>
                </c:pt>
                <c:pt idx="23" formatCode="0.00">
                  <c:v>5.3754389576553905</c:v>
                </c:pt>
                <c:pt idx="24" formatCode="0.00">
                  <c:v>5.4668213536215502</c:v>
                </c:pt>
                <c:pt idx="25" formatCode="0.00">
                  <c:v>5.5605011925324499</c:v>
                </c:pt>
                <c:pt idx="26" formatCode="0.00">
                  <c:v>5.65653700386836</c:v>
                </c:pt>
                <c:pt idx="27" formatCode="0.00">
                  <c:v>5.7549888160675096</c:v>
                </c:pt>
                <c:pt idx="28" formatCode="0.00">
                  <c:v>5.8559181949941195</c:v>
                </c:pt>
                <c:pt idx="29" formatCode="0.00">
                  <c:v>5.9593882833945804</c:v>
                </c:pt>
                <c:pt idx="30" formatCode="0.00">
                  <c:v>6.0654638413669701</c:v>
                </c:pt>
                <c:pt idx="31" formatCode="0.00">
                  <c:v>6.1097091607887801</c:v>
                </c:pt>
                <c:pt idx="32" formatCode="0.00">
                  <c:v>6.1543950024033602</c:v>
                </c:pt>
                <c:pt idx="33" formatCode="0.00">
                  <c:v>6.1995257522140799</c:v>
                </c:pt>
                <c:pt idx="34" formatCode="0.00">
                  <c:v>6.2451058398930499</c:v>
                </c:pt>
                <c:pt idx="35" formatCode="0.00">
                  <c:v>6.2911397392159296</c:v>
                </c:pt>
                <c:pt idx="36" formatCode="0.00">
                  <c:v>6.3376319685010607</c:v>
                </c:pt>
                <c:pt idx="37" formatCode="0.00">
                  <c:v>6.384587091052869</c:v>
                </c:pt>
                <c:pt idx="38" formatCode="0.00">
                  <c:v>6.4320097156098797</c:v>
                </c:pt>
                <c:pt idx="39" formatCode="0.00">
                  <c:v>6.4799044967969799</c:v>
                </c:pt>
                <c:pt idx="40" formatCode="0.00">
                  <c:v>6.5282761355823196</c:v>
                </c:pt>
                <c:pt idx="41" formatCode="0.00">
                  <c:v>6.57712937973875</c:v>
                </c:pt>
                <c:pt idx="42" formatCode="0.00">
                  <c:v>6.59728307795638</c:v>
                </c:pt>
                <c:pt idx="43" formatCode="0.00">
                  <c:v>6.6175335272531193</c:v>
                </c:pt>
                <c:pt idx="44" formatCode="0.00">
                  <c:v>6.6378813216966304</c:v>
                </c:pt>
                <c:pt idx="45" formatCode="0.00">
                  <c:v>6.65832705996434</c:v>
                </c:pt>
                <c:pt idx="46" formatCode="0.00">
                  <c:v>6.6788713453847999</c:v>
                </c:pt>
                <c:pt idx="47" formatCode="0.00">
                  <c:v>6.6995147859794502</c:v>
                </c:pt>
                <c:pt idx="48" formatCode="0.00">
                  <c:v>6.7202579945047596</c:v>
                </c:pt>
                <c:pt idx="49" formatCode="0.00">
                  <c:v>6.7411015884947894</c:v>
                </c:pt>
                <c:pt idx="50" formatCode="0.00">
                  <c:v>6.7620461903041607</c:v>
                </c:pt>
              </c:numCache>
            </c:numRef>
          </c:val>
          <c:smooth val="0"/>
          <c:extLst>
            <c:ext xmlns:c16="http://schemas.microsoft.com/office/drawing/2014/chart" uri="{C3380CC4-5D6E-409C-BE32-E72D297353CC}">
              <c16:uniqueId val="{00000001-12E6-42CC-85B8-9B397F55E1E7}"/>
            </c:ext>
          </c:extLst>
        </c:ser>
        <c:dLbls>
          <c:showLegendKey val="0"/>
          <c:showVal val="0"/>
          <c:showCatName val="0"/>
          <c:showSerName val="0"/>
          <c:showPercent val="0"/>
          <c:showBubbleSize val="0"/>
        </c:dLbls>
        <c:smooth val="0"/>
        <c:axId val="351805120"/>
        <c:axId val="351805512"/>
        <c:extLst>
          <c:ext xmlns:c15="http://schemas.microsoft.com/office/drawing/2012/chart" uri="{02D57815-91ED-43cb-92C2-25804820EDAC}">
            <c15:filteredLineSeries>
              <c15:ser>
                <c:idx val="0"/>
                <c:order val="0"/>
                <c:tx>
                  <c:strRef>
                    <c:extLst>
                      <c:ext uri="{02D57815-91ED-43cb-92C2-25804820EDAC}">
                        <c15:formulaRef>
                          <c15:sqref>'Comparaison prix HT et TTC'!$A$9</c15:sqref>
                        </c15:formulaRef>
                      </c:ext>
                    </c:extLst>
                    <c:strCache>
                      <c:ptCount val="1"/>
                      <c:pt idx="0">
                        <c:v>gaz TTC_Res</c:v>
                      </c:pt>
                    </c:strCache>
                  </c:strRef>
                </c:tx>
                <c:spPr>
                  <a:ln w="28575" cap="rnd">
                    <a:solidFill>
                      <a:schemeClr val="accent1">
                        <a:lumMod val="50000"/>
                      </a:schemeClr>
                    </a:solidFill>
                    <a:round/>
                  </a:ln>
                  <a:effectLst/>
                </c:spPr>
                <c:marker>
                  <c:symbol val="none"/>
                </c:marker>
                <c:cat>
                  <c:numRef>
                    <c:extLst>
                      <c:ex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c:ext uri="{02D57815-91ED-43cb-92C2-25804820EDAC}">
                        <c15:formulaRef>
                          <c15:sqref>'Comparaison prix HT et TTC'!$B$9:$CD$9</c15:sqref>
                        </c15:formulaRef>
                      </c:ext>
                    </c:extLst>
                    <c:numCache>
                      <c:formatCode>0.00</c:formatCode>
                      <c:ptCount val="81"/>
                      <c:pt idx="0">
                        <c:v>4.4338742044109587</c:v>
                      </c:pt>
                      <c:pt idx="1">
                        <c:v>5.2174934956689132</c:v>
                      </c:pt>
                      <c:pt idx="2">
                        <c:v>5.1412612915325777</c:v>
                      </c:pt>
                      <c:pt idx="3">
                        <c:v>5.1500582943413509</c:v>
                      </c:pt>
                      <c:pt idx="4">
                        <c:v>4.7797134070951097</c:v>
                      </c:pt>
                      <c:pt idx="5">
                        <c:v>5.1062220030400356</c:v>
                      </c:pt>
                      <c:pt idx="6">
                        <c:v>5.97728094012081</c:v>
                      </c:pt>
                      <c:pt idx="7">
                        <c:v>5.9926865697644924</c:v>
                      </c:pt>
                      <c:pt idx="8">
                        <c:v>6.588038730000001</c:v>
                      </c:pt>
                      <c:pt idx="9">
                        <c:v>6.3712029426473302</c:v>
                      </c:pt>
                      <c:pt idx="10">
                        <c:v>6.6909007541098262</c:v>
                      </c:pt>
                      <c:pt idx="11">
                        <c:v>7.3986634911329467</c:v>
                      </c:pt>
                      <c:pt idx="12">
                        <c:v>7.6226425494218413</c:v>
                      </c:pt>
                      <c:pt idx="13">
                        <c:v>7.6512427616067926</c:v>
                      </c:pt>
                      <c:pt idx="14">
                        <c:v>7.3336918496459456</c:v>
                      </c:pt>
                      <c:pt idx="15">
                        <c:v>7.1050410106329096</c:v>
                      </c:pt>
                      <c:pt idx="16">
                        <c:v>7.4248173298455518</c:v>
                      </c:pt>
                      <c:pt idx="17">
                        <c:v>7.7573764777209036</c:v>
                      </c:pt>
                      <c:pt idx="18">
                        <c:v>8.1457406068397304</c:v>
                      </c:pt>
                      <c:pt idx="19">
                        <c:v>8.5281901891978986</c:v>
                      </c:pt>
                      <c:pt idx="20">
                        <c:v>8.9182236692854353</c:v>
                      </c:pt>
                      <c:pt idx="21">
                        <c:v>9.1153677978986192</c:v>
                      </c:pt>
                      <c:pt idx="22">
                        <c:v>9.2966276010402886</c:v>
                      </c:pt>
                      <c:pt idx="23">
                        <c:v>9.4704508832103631</c:v>
                      </c:pt>
                      <c:pt idx="24">
                        <c:v>9.6452857196946695</c:v>
                      </c:pt>
                      <c:pt idx="25">
                        <c:v>9.8295804620499787</c:v>
                      </c:pt>
                      <c:pt idx="26">
                        <c:v>10.03284840303146</c:v>
                      </c:pt>
                      <c:pt idx="27">
                        <c:v>10.242554597786212</c:v>
                      </c:pt>
                      <c:pt idx="28">
                        <c:v>10.447088055360105</c:v>
                      </c:pt>
                      <c:pt idx="29">
                        <c:v>10.634838156364465</c:v>
                      </c:pt>
                      <c:pt idx="30">
                        <c:v>10.794194657973771</c:v>
                      </c:pt>
                      <c:pt idx="31">
                        <c:v>10.866702164125606</c:v>
                      </c:pt>
                      <c:pt idx="32">
                        <c:v>10.940143338684754</c:v>
                      </c:pt>
                      <c:pt idx="33">
                        <c:v>11.014530280796684</c:v>
                      </c:pt>
                      <c:pt idx="34">
                        <c:v>11.089875247182388</c:v>
                      </c:pt>
                      <c:pt idx="35">
                        <c:v>11.166190654198626</c:v>
                      </c:pt>
                      <c:pt idx="36">
                        <c:v>11.209409573314423</c:v>
                      </c:pt>
                      <c:pt idx="37">
                        <c:v>11.252945526641261</c:v>
                      </c:pt>
                      <c:pt idx="38">
                        <c:v>11.296800916128541</c:v>
                      </c:pt>
                      <c:pt idx="39">
                        <c:v>11.340978162617908</c:v>
                      </c:pt>
                      <c:pt idx="40">
                        <c:v>11.38547970599798</c:v>
                      </c:pt>
                      <c:pt idx="41">
                        <c:v>11.416251945686238</c:v>
                      </c:pt>
                      <c:pt idx="42">
                        <c:v>11.447202683162903</c:v>
                      </c:pt>
                      <c:pt idx="43">
                        <c:v>11.478333179880989</c:v>
                      </c:pt>
                      <c:pt idx="44">
                        <c:v>11.509644707787096</c:v>
                      </c:pt>
                      <c:pt idx="45">
                        <c:v>11.541138549417758</c:v>
                      </c:pt>
                      <c:pt idx="46">
                        <c:v>11.567483529952302</c:v>
                      </c:pt>
                      <c:pt idx="47">
                        <c:v>11.593975411757111</c:v>
                      </c:pt>
                      <c:pt idx="48">
                        <c:v>11.620615305260664</c:v>
                      </c:pt>
                      <c:pt idx="49">
                        <c:v>11.647404330892487</c:v>
                      </c:pt>
                      <c:pt idx="50">
                        <c:v>11.674343619179727</c:v>
                      </c:pt>
                      <c:pt idx="51">
                        <c:v>11.701434310844764</c:v>
                      </c:pt>
                      <c:pt idx="52">
                        <c:v>11.728677556903726</c:v>
                      </c:pt>
                      <c:pt idx="53">
                        <c:v>11.756074518766022</c:v>
                      </c:pt>
                      <c:pt idx="54">
                        <c:v>11.783626368334808</c:v>
                      </c:pt>
                      <c:pt idx="55">
                        <c:v>11.811334288108501</c:v>
                      </c:pt>
                      <c:pt idx="56">
                        <c:v>11.839199471283266</c:v>
                      </c:pt>
                      <c:pt idx="57">
                        <c:v>11.867223121856529</c:v>
                      </c:pt>
                      <c:pt idx="58">
                        <c:v>11.895406454731503</c:v>
                      </c:pt>
                      <c:pt idx="59">
                        <c:v>11.923750695822768</c:v>
                      </c:pt>
                      <c:pt idx="60">
                        <c:v>11.952257082162872</c:v>
                      </c:pt>
                    </c:numCache>
                  </c:numRef>
                </c:val>
                <c:smooth val="0"/>
                <c:extLst>
                  <c:ext xmlns:c16="http://schemas.microsoft.com/office/drawing/2014/chart" uri="{C3380CC4-5D6E-409C-BE32-E72D297353CC}">
                    <c16:uniqueId val="{00000002-12E6-42CC-85B8-9B397F55E1E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'Comparaison prix HT et TTC'!$A$28</c15:sqref>
                        </c15:formulaRef>
                      </c:ext>
                    </c:extLst>
                    <c:strCache>
                      <c:ptCount val="1"/>
                      <c:pt idx="0">
                        <c:v>Gaz HT_Res</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TTC'!$B$28:$CD$28</c15:sqref>
                        </c15:formulaRef>
                      </c:ext>
                    </c:extLst>
                    <c:numCache>
                      <c:formatCode>General</c:formatCode>
                      <c:ptCount val="81"/>
                      <c:pt idx="15" formatCode="0.00">
                        <c:v>2.8128736298681973</c:v>
                      </c:pt>
                      <c:pt idx="16" formatCode="0.00">
                        <c:v>2.9382134339500174</c:v>
                      </c:pt>
                      <c:pt idx="17" formatCode="0.00">
                        <c:v>3.0691382974957442</c:v>
                      </c:pt>
                      <c:pt idx="18" formatCode="0.00">
                        <c:v>3.2058970870920445</c:v>
                      </c:pt>
                      <c:pt idx="19" formatCode="0.00">
                        <c:v>3.3487497586574655</c:v>
                      </c:pt>
                      <c:pt idx="20" formatCode="0.00">
                        <c:v>3.4979678515757864</c:v>
                      </c:pt>
                      <c:pt idx="21" formatCode="0.00">
                        <c:v>3.553588116098684</c:v>
                      </c:pt>
                      <c:pt idx="22" formatCode="0.00">
                        <c:v>3.6100927837827483</c:v>
                      </c:pt>
                      <c:pt idx="23" formatCode="0.00">
                        <c:v>3.6674959172894619</c:v>
                      </c:pt>
                      <c:pt idx="24" formatCode="0.00">
                        <c:v>3.7258118028869784</c:v>
                      </c:pt>
                      <c:pt idx="25" formatCode="0.00">
                        <c:v>3.7850549540056346</c:v>
                      </c:pt>
                      <c:pt idx="26" formatCode="0.00">
                        <c:v>3.8489762337542457</c:v>
                      </c:pt>
                      <c:pt idx="27" formatCode="0.00">
                        <c:v>3.9139770037756141</c:v>
                      </c:pt>
                      <c:pt idx="28" formatCode="0.00">
                        <c:v>3.9800754942937515</c:v>
                      </c:pt>
                      <c:pt idx="29" formatCode="0.00">
                        <c:v>4.0472902434011866</c:v>
                      </c:pt>
                      <c:pt idx="30" formatCode="0.00">
                        <c:v>4.1156401022581859</c:v>
                      </c:pt>
                      <c:pt idx="31" formatCode="0.00">
                        <c:v>4.1701447023676215</c:v>
                      </c:pt>
                      <c:pt idx="32" formatCode="0.00">
                        <c:v>4.2253711225000128</c:v>
                      </c:pt>
                      <c:pt idx="33" formatCode="0.00">
                        <c:v>4.2813289219245689</c:v>
                      </c:pt>
                      <c:pt idx="34" formatCode="0.00">
                        <c:v>4.3380277865066352</c:v>
                      </c:pt>
                      <c:pt idx="35" formatCode="0.00">
                        <c:v>4.3954775303842482</c:v>
                      </c:pt>
                      <c:pt idx="36" formatCode="0.00">
                        <c:v>4.4248071598611434</c:v>
                      </c:pt>
                      <c:pt idx="37" formatCode="0.00">
                        <c:v>4.4543324966666082</c:v>
                      </c:pt>
                      <c:pt idx="38" formatCode="0.00">
                        <c:v>4.4840548466936614</c:v>
                      </c:pt>
                      <c:pt idx="39" formatCode="0.00">
                        <c:v>4.5139755245491369</c:v>
                      </c:pt>
                      <c:pt idx="40" formatCode="0.00">
                        <c:v>4.5440958536118208</c:v>
                      </c:pt>
                      <c:pt idx="41" formatCode="0.00">
                        <c:v>4.5625052511129125</c:v>
                      </c:pt>
                      <c:pt idx="42" formatCode="0.00">
                        <c:v>4.5809892302089512</c:v>
                      </c:pt>
                      <c:pt idx="43" formatCode="0.00">
                        <c:v>4.5995480930507435</c:v>
                      </c:pt>
                      <c:pt idx="44" formatCode="0.00">
                        <c:v>4.6181821430131915</c:v>
                      </c:pt>
                      <c:pt idx="45" formatCode="0.00">
                        <c:v>4.6368916847002577</c:v>
                      </c:pt>
                      <c:pt idx="46" formatCode="0.00">
                        <c:v>4.6511579832343406</c:v>
                      </c:pt>
                      <c:pt idx="47" formatCode="0.00">
                        <c:v>4.6654681748087823</c:v>
                      </c:pt>
                      <c:pt idx="48" formatCode="0.00">
                        <c:v>4.6798223944690553</c:v>
                      </c:pt>
                      <c:pt idx="49" formatCode="0.00">
                        <c:v>4.6942207776761231</c:v>
                      </c:pt>
                      <c:pt idx="50" formatCode="0.00">
                        <c:v>4.7086634603077213</c:v>
                      </c:pt>
                      <c:pt idx="51" formatCode="0.00">
                        <c:v>4.7231505786596388</c:v>
                      </c:pt>
                      <c:pt idx="52" formatCode="0.00">
                        <c:v>4.7376822694470064</c:v>
                      </c:pt>
                      <c:pt idx="53" formatCode="0.00">
                        <c:v>4.7522586698055855</c:v>
                      </c:pt>
                      <c:pt idx="54" formatCode="0.00">
                        <c:v>4.7668799172930623</c:v>
                      </c:pt>
                      <c:pt idx="55" formatCode="0.00">
                        <c:v>4.781546149890346</c:v>
                      </c:pt>
                      <c:pt idx="56" formatCode="0.00">
                        <c:v>4.7962575060028705</c:v>
                      </c:pt>
                      <c:pt idx="57" formatCode="0.00">
                        <c:v>4.8110141244619005</c:v>
                      </c:pt>
                      <c:pt idx="58" formatCode="0.00">
                        <c:v>4.8258161445258425</c:v>
                      </c:pt>
                      <c:pt idx="59" formatCode="0.00">
                        <c:v>4.8406637058815596</c:v>
                      </c:pt>
                      <c:pt idx="60" formatCode="0.00">
                        <c:v>4.8555569486456873</c:v>
                      </c:pt>
                    </c:numCache>
                  </c:numRef>
                </c:val>
                <c:smooth val="0"/>
                <c:extLst xmlns:c15="http://schemas.microsoft.com/office/drawing/2012/chart">
                  <c:ext xmlns:c16="http://schemas.microsoft.com/office/drawing/2014/chart" uri="{C3380CC4-5D6E-409C-BE32-E72D297353CC}">
                    <c16:uniqueId val="{00000003-12E6-42CC-85B8-9B397F55E1E7}"/>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'Comparaison prix HT et TTC'!$A$47</c15:sqref>
                        </c15:formulaRef>
                      </c:ext>
                    </c:extLst>
                    <c:strCache>
                      <c:ptCount val="1"/>
                      <c:pt idx="0">
                        <c:v>Gaz HTVA_Ter</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TTC'!$B$47:$CD$47</c15:sqref>
                        </c15:formulaRef>
                      </c:ext>
                    </c:extLst>
                    <c:numCache>
                      <c:formatCode>General</c:formatCode>
                      <c:ptCount val="81"/>
                      <c:pt idx="0" formatCode="0.00%">
                        <c:v>1.9383365606994805E-2</c:v>
                      </c:pt>
                      <c:pt idx="9" formatCode="0.00">
                        <c:v>3.3005300000000002</c:v>
                      </c:pt>
                      <c:pt idx="10" formatCode="0.00">
                        <c:v>3.8671966666666702</c:v>
                      </c:pt>
                      <c:pt idx="11" formatCode="0.00">
                        <c:v>4.4338633333333304</c:v>
                      </c:pt>
                      <c:pt idx="12" formatCode="0.00">
                        <c:v>5.0005300000000004</c:v>
                      </c:pt>
                      <c:pt idx="13" formatCode="0.00">
                        <c:v>5.0005300000000004</c:v>
                      </c:pt>
                      <c:pt idx="14" formatCode="0.00">
                        <c:v>4.7505300000000004</c:v>
                      </c:pt>
                      <c:pt idx="15" formatCode="0.00">
                        <c:v>4.5505300000000002</c:v>
                      </c:pt>
                      <c:pt idx="16" formatCode="0.00">
                        <c:v>4.79547199214137</c:v>
                      </c:pt>
                      <c:pt idx="17" formatCode="0.00">
                        <c:v>4.8722928447016995</c:v>
                      </c:pt>
                      <c:pt idx="18" formatCode="0.00">
                        <c:v>4.95104036967584</c:v>
                      </c:pt>
                      <c:pt idx="19" formatCode="0.00">
                        <c:v>5.0317636029967003</c:v>
                      </c:pt>
                      <c:pt idx="20" formatCode="0.00">
                        <c:v>5.11451283594005</c:v>
                      </c:pt>
                      <c:pt idx="21" formatCode="0.00">
                        <c:v>5.1993396473358402</c:v>
                      </c:pt>
                      <c:pt idx="22" formatCode="0.00">
                        <c:v>5.2862969366067603</c:v>
                      </c:pt>
                      <c:pt idx="23" formatCode="0.00">
                        <c:v>5.3754389576553905</c:v>
                      </c:pt>
                      <c:pt idx="24" formatCode="0.00">
                        <c:v>5.4668213536215502</c:v>
                      </c:pt>
                      <c:pt idx="25" formatCode="0.00">
                        <c:v>5.5605011925324499</c:v>
                      </c:pt>
                      <c:pt idx="26" formatCode="0.00">
                        <c:v>5.65653700386836</c:v>
                      </c:pt>
                      <c:pt idx="27" formatCode="0.00">
                        <c:v>5.7549888160675096</c:v>
                      </c:pt>
                      <c:pt idx="28" formatCode="0.00">
                        <c:v>5.8559181949941195</c:v>
                      </c:pt>
                      <c:pt idx="29" formatCode="0.00">
                        <c:v>5.9593882833945804</c:v>
                      </c:pt>
                      <c:pt idx="30" formatCode="0.00">
                        <c:v>6.0654638413669701</c:v>
                      </c:pt>
                      <c:pt idx="31" formatCode="0.00">
                        <c:v>6.1097091607887801</c:v>
                      </c:pt>
                      <c:pt idx="32" formatCode="0.00">
                        <c:v>6.1543950024033602</c:v>
                      </c:pt>
                      <c:pt idx="33" formatCode="0.00">
                        <c:v>6.1995257522140799</c:v>
                      </c:pt>
                      <c:pt idx="34" formatCode="0.00">
                        <c:v>6.2451058398930499</c:v>
                      </c:pt>
                      <c:pt idx="35" formatCode="0.00">
                        <c:v>6.2911397392159296</c:v>
                      </c:pt>
                      <c:pt idx="36" formatCode="0.00">
                        <c:v>6.3376319685010607</c:v>
                      </c:pt>
                      <c:pt idx="37" formatCode="0.00">
                        <c:v>6.384587091052869</c:v>
                      </c:pt>
                      <c:pt idx="38" formatCode="0.00">
                        <c:v>6.4320097156098797</c:v>
                      </c:pt>
                      <c:pt idx="39" formatCode="0.00">
                        <c:v>6.4799044967969799</c:v>
                      </c:pt>
                      <c:pt idx="40" formatCode="0.00">
                        <c:v>6.5282761355823196</c:v>
                      </c:pt>
                      <c:pt idx="41" formatCode="0.00">
                        <c:v>6.57712937973875</c:v>
                      </c:pt>
                      <c:pt idx="42" formatCode="0.00">
                        <c:v>6.626469024309781</c:v>
                      </c:pt>
                      <c:pt idx="43" formatCode="0.00">
                        <c:v>6.6762999120802498</c:v>
                      </c:pt>
                      <c:pt idx="44" formatCode="0.00">
                        <c:v>6.72662693405168</c:v>
                      </c:pt>
                      <c:pt idx="45" formatCode="0.00">
                        <c:v>6.7774550299223</c:v>
                      </c:pt>
                      <c:pt idx="46" formatCode="0.00">
                        <c:v>6.8287891885718999</c:v>
                      </c:pt>
                      <c:pt idx="47" formatCode="0.00">
                        <c:v>6.8806344485515298</c:v>
                      </c:pt>
                      <c:pt idx="48" formatCode="0.00">
                        <c:v>6.9329958985780209</c:v>
                      </c:pt>
                      <c:pt idx="49" formatCode="0.00">
                        <c:v>6.9858786780334707</c:v>
                      </c:pt>
                      <c:pt idx="50" formatCode="0.00">
                        <c:v>7.0392879774696606</c:v>
                      </c:pt>
                      <c:pt idx="51" formatCode="0.00">
                        <c:v>7.0392879774696606</c:v>
                      </c:pt>
                      <c:pt idx="52" formatCode="0.00">
                        <c:v>7.0392879774696606</c:v>
                      </c:pt>
                      <c:pt idx="53" formatCode="0.00">
                        <c:v>7.0392879774696606</c:v>
                      </c:pt>
                      <c:pt idx="54" formatCode="0.00">
                        <c:v>7.0392879774696606</c:v>
                      </c:pt>
                      <c:pt idx="55" formatCode="0.00">
                        <c:v>7.0392879774696606</c:v>
                      </c:pt>
                      <c:pt idx="56" formatCode="0.00">
                        <c:v>7.0392879774696606</c:v>
                      </c:pt>
                      <c:pt idx="57" formatCode="0.00">
                        <c:v>7.0392879774696606</c:v>
                      </c:pt>
                      <c:pt idx="58" formatCode="0.00">
                        <c:v>7.0392879774696606</c:v>
                      </c:pt>
                      <c:pt idx="59" formatCode="0.00">
                        <c:v>7.0392879774696606</c:v>
                      </c:pt>
                      <c:pt idx="60" formatCode="0.00">
                        <c:v>7.0392879774696606</c:v>
                      </c:pt>
                      <c:pt idx="61" formatCode="0.00">
                        <c:v>7.0392879774696606</c:v>
                      </c:pt>
                      <c:pt idx="62" formatCode="0.00">
                        <c:v>7.0392879774696606</c:v>
                      </c:pt>
                      <c:pt idx="63" formatCode="0.00">
                        <c:v>7.0392879774696606</c:v>
                      </c:pt>
                      <c:pt idx="64" formatCode="0.00">
                        <c:v>7.0392879774696606</c:v>
                      </c:pt>
                      <c:pt idx="65" formatCode="0.00">
                        <c:v>7.0392879774696606</c:v>
                      </c:pt>
                      <c:pt idx="66" formatCode="0.00">
                        <c:v>7.0392879774696606</c:v>
                      </c:pt>
                      <c:pt idx="67" formatCode="0.00">
                        <c:v>7.0392879774696606</c:v>
                      </c:pt>
                      <c:pt idx="68" formatCode="0.00">
                        <c:v>7.0392879774696606</c:v>
                      </c:pt>
                      <c:pt idx="69" formatCode="0.00">
                        <c:v>7.0392879774696606</c:v>
                      </c:pt>
                      <c:pt idx="70" formatCode="0.00">
                        <c:v>7.0392879774696606</c:v>
                      </c:pt>
                    </c:numCache>
                  </c:numRef>
                </c:val>
                <c:smooth val="0"/>
                <c:extLst xmlns:c15="http://schemas.microsoft.com/office/drawing/2012/chart">
                  <c:ext xmlns:c16="http://schemas.microsoft.com/office/drawing/2014/chart" uri="{C3380CC4-5D6E-409C-BE32-E72D297353CC}">
                    <c16:uniqueId val="{00000004-12E6-42CC-85B8-9B397F55E1E7}"/>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'Comparaison prix HT et TTC'!$A$41</c15:sqref>
                        </c15:formulaRef>
                      </c:ext>
                    </c:extLst>
                    <c:strCache>
                      <c:ptCount val="1"/>
                      <c:pt idx="0">
                        <c:v>gaz TTC_Ter</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TTC'!$B$41:$BT$41</c15:sqref>
                        </c15:formulaRef>
                      </c:ext>
                    </c:extLst>
                    <c:numCache>
                      <c:formatCode>General</c:formatCode>
                      <c:ptCount val="71"/>
                      <c:pt idx="9" formatCode="0.00">
                        <c:v>3.8946254000000002</c:v>
                      </c:pt>
                      <c:pt idx="10" formatCode="0.00">
                        <c:v>4.563292066666671</c:v>
                      </c:pt>
                      <c:pt idx="11" formatCode="0.00">
                        <c:v>5.2319587333333297</c:v>
                      </c:pt>
                      <c:pt idx="12" formatCode="0.00">
                        <c:v>5.9006254</c:v>
                      </c:pt>
                      <c:pt idx="13" formatCode="0.00">
                        <c:v>5.9006254</c:v>
                      </c:pt>
                      <c:pt idx="14" formatCode="0.00">
                        <c:v>5.6056254000000001</c:v>
                      </c:pt>
                      <c:pt idx="15" formatCode="0.00">
                        <c:v>5.3696254000000003</c:v>
                      </c:pt>
                      <c:pt idx="16" formatCode="0.00">
                        <c:v>5.658656950726817</c:v>
                      </c:pt>
                      <c:pt idx="17" formatCode="0.00">
                        <c:v>5.7493055567480056</c:v>
                      </c:pt>
                      <c:pt idx="18" formatCode="0.00">
                        <c:v>5.8422276362174914</c:v>
                      </c:pt>
                      <c:pt idx="19" formatCode="0.00">
                        <c:v>5.9374810515361061</c:v>
                      </c:pt>
                      <c:pt idx="20" formatCode="0.00">
                        <c:v>6.0351251464092588</c:v>
                      </c:pt>
                      <c:pt idx="21" formatCode="0.00">
                        <c:v>6.1352207838562913</c:v>
                      </c:pt>
                      <c:pt idx="22" formatCode="0.00">
                        <c:v>6.2378303851959771</c:v>
                      </c:pt>
                      <c:pt idx="23" formatCode="0.00">
                        <c:v>6.3430179700333609</c:v>
                      </c:pt>
                      <c:pt idx="24" formatCode="0.00">
                        <c:v>6.4508491972734294</c:v>
                      </c:pt>
                      <c:pt idx="25" formatCode="0.00">
                        <c:v>6.5613914071882906</c:v>
                      </c:pt>
                      <c:pt idx="26" formatCode="0.00">
                        <c:v>6.6747136645646652</c:v>
                      </c:pt>
                      <c:pt idx="27" formatCode="0.00">
                        <c:v>6.790886802959661</c:v>
                      </c:pt>
                      <c:pt idx="28" formatCode="0.00">
                        <c:v>6.9099834700930609</c:v>
                      </c:pt>
                      <c:pt idx="29" formatCode="0.00">
                        <c:v>7.0320781744056049</c:v>
                      </c:pt>
                      <c:pt idx="30" formatCode="0.00">
                        <c:v>7.1572473328130251</c:v>
                      </c:pt>
                      <c:pt idx="31" formatCode="0.00">
                        <c:v>7.2094568097307601</c:v>
                      </c:pt>
                      <c:pt idx="32" formatCode="0.00">
                        <c:v>7.2621861028359653</c:v>
                      </c:pt>
                      <c:pt idx="33" formatCode="0.00">
                        <c:v>7.3154403876126146</c:v>
                      </c:pt>
                      <c:pt idx="34" formatCode="0.00">
                        <c:v>7.3692248910737987</c:v>
                      </c:pt>
                      <c:pt idx="35" formatCode="0.00">
                        <c:v>7.4235448922747969</c:v>
                      </c:pt>
                      <c:pt idx="36" formatCode="0.00">
                        <c:v>7.4784057228312513</c:v>
                      </c:pt>
                      <c:pt idx="37" formatCode="0.00">
                        <c:v>7.5338127674423854</c:v>
                      </c:pt>
                      <c:pt idx="38" formatCode="0.00">
                        <c:v>7.5897714644196581</c:v>
                      </c:pt>
                      <c:pt idx="39" formatCode="0.00">
                        <c:v>7.6462873062204366</c:v>
                      </c:pt>
                      <c:pt idx="40" formatCode="0.00">
                        <c:v>7.7033658399871374</c:v>
                      </c:pt>
                      <c:pt idx="41" formatCode="0.00">
                        <c:v>7.7610126680917251</c:v>
                      </c:pt>
                      <c:pt idx="42" formatCode="0.00">
                        <c:v>7.8192334486855417</c:v>
                      </c:pt>
                      <c:pt idx="43" formatCode="0.00">
                        <c:v>7.8780338962546947</c:v>
                      </c:pt>
                      <c:pt idx="44" formatCode="0.00">
                        <c:v>7.9374197821809824</c:v>
                      </c:pt>
                      <c:pt idx="45" formatCode="0.00">
                        <c:v>7.9973969353083136</c:v>
                      </c:pt>
                      <c:pt idx="46" formatCode="0.00">
                        <c:v>8.0579712425148422</c:v>
                      </c:pt>
                      <c:pt idx="47" formatCode="0.00">
                        <c:v>8.1191486492908052</c:v>
                      </c:pt>
                      <c:pt idx="48" formatCode="0.00">
                        <c:v>8.1809351603220648</c:v>
                      </c:pt>
                      <c:pt idx="49" formatCode="0.00">
                        <c:v>8.2433368400794951</c:v>
                      </c:pt>
                      <c:pt idx="50" formatCode="0.00">
                        <c:v>8.3063598134141987</c:v>
                      </c:pt>
                    </c:numCache>
                  </c:numRef>
                </c:val>
                <c:smooth val="0"/>
                <c:extLst xmlns:c15="http://schemas.microsoft.com/office/drawing/2012/chart">
                  <c:ext xmlns:c16="http://schemas.microsoft.com/office/drawing/2014/chart" uri="{C3380CC4-5D6E-409C-BE32-E72D297353CC}">
                    <c16:uniqueId val="{00000005-12E6-42CC-85B8-9B397F55E1E7}"/>
                  </c:ext>
                </c:extLst>
              </c15:ser>
            </c15:filteredLineSeries>
          </c:ext>
        </c:extLst>
      </c:lineChart>
      <c:catAx>
        <c:axId val="35180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1805512"/>
        <c:crosses val="autoZero"/>
        <c:auto val="1"/>
        <c:lblAlgn val="ctr"/>
        <c:lblOffset val="100"/>
        <c:noMultiLvlLbl val="0"/>
      </c:catAx>
      <c:valAx>
        <c:axId val="35180551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180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Comparaison du prix de l'électricité</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strRef>
              <c:f>'Comparaison prix HT et TTC'!$A$18</c:f>
              <c:strCache>
                <c:ptCount val="1"/>
                <c:pt idx="0">
                  <c:v>elec HTVA-HCC_Res</c:v>
                </c:pt>
              </c:strCache>
            </c:strRef>
          </c:tx>
          <c:spPr>
            <a:ln w="28575" cap="rnd">
              <a:solidFill>
                <a:schemeClr val="accent1"/>
              </a:solidFill>
              <a:round/>
            </a:ln>
            <a:effectLst/>
          </c:spPr>
          <c:marker>
            <c:symbol val="none"/>
          </c:marker>
          <c:cat>
            <c:numRef>
              <c:f>'Comparaison prix HT et TTC'!$B$1:$BT$1</c:f>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f>'Comparaison prix HT et TTC'!$B$18:$AZ$18</c:f>
              <c:numCache>
                <c:formatCode>0.00</c:formatCode>
                <c:ptCount val="51"/>
                <c:pt idx="0">
                  <c:v>12.160568477786162</c:v>
                </c:pt>
                <c:pt idx="1">
                  <c:v>11.90906576305607</c:v>
                </c:pt>
                <c:pt idx="2">
                  <c:v>11.80892622943775</c:v>
                </c:pt>
                <c:pt idx="3">
                  <c:v>11.695787370872074</c:v>
                </c:pt>
                <c:pt idx="4">
                  <c:v>11.606488608753223</c:v>
                </c:pt>
                <c:pt idx="5">
                  <c:v>11.399967459131281</c:v>
                </c:pt>
                <c:pt idx="6">
                  <c:v>11.27814150663915</c:v>
                </c:pt>
                <c:pt idx="7">
                  <c:v>11.251294092022848</c:v>
                </c:pt>
                <c:pt idx="8">
                  <c:v>11.09688009322034</c:v>
                </c:pt>
                <c:pt idx="9">
                  <c:v>11.201186835995745</c:v>
                </c:pt>
                <c:pt idx="10">
                  <c:v>11.112080955839131</c:v>
                </c:pt>
                <c:pt idx="11">
                  <c:v>11.519084390206745</c:v>
                </c:pt>
                <c:pt idx="12">
                  <c:v>11.844650192483579</c:v>
                </c:pt>
                <c:pt idx="13">
                  <c:v>12.612886427167677</c:v>
                </c:pt>
                <c:pt idx="14">
                  <c:v>13.296565297821024</c:v>
                </c:pt>
                <c:pt idx="15">
                  <c:v>13.775200227183696</c:v>
                </c:pt>
                <c:pt idx="16">
                  <c:v>13.926727429682717</c:v>
                </c:pt>
                <c:pt idx="17">
                  <c:v>14.079921431409225</c:v>
                </c:pt>
                <c:pt idx="18">
                  <c:v>14.234800567154725</c:v>
                </c:pt>
                <c:pt idx="19">
                  <c:v>14.391383373393426</c:v>
                </c:pt>
                <c:pt idx="20">
                  <c:v>14.549688590500752</c:v>
                </c:pt>
                <c:pt idx="21">
                  <c:v>14.709735164996262</c:v>
                </c:pt>
                <c:pt idx="22">
                  <c:v>14.871542251811217</c:v>
                </c:pt>
                <c:pt idx="23">
                  <c:v>15.035129216581142</c:v>
                </c:pt>
                <c:pt idx="24">
                  <c:v>15.20051563796353</c:v>
                </c:pt>
                <c:pt idx="25">
                  <c:v>15.367721309981132</c:v>
                </c:pt>
                <c:pt idx="26">
                  <c:v>15.53676624439092</c:v>
                </c:pt>
                <c:pt idx="27">
                  <c:v>15.707670673079219</c:v>
                </c:pt>
                <c:pt idx="28">
                  <c:v>15.880455050483089</c:v>
                </c:pt>
                <c:pt idx="29">
                  <c:v>16.0551400560384</c:v>
                </c:pt>
                <c:pt idx="30">
                  <c:v>16.231746596654823</c:v>
                </c:pt>
                <c:pt idx="31">
                  <c:v>16.410295809218024</c:v>
                </c:pt>
                <c:pt idx="32">
                  <c:v>16.590809063119423</c:v>
                </c:pt>
                <c:pt idx="33">
                  <c:v>16.773307962813732</c:v>
                </c:pt>
                <c:pt idx="34">
                  <c:v>16.957814350404682</c:v>
                </c:pt>
                <c:pt idx="35">
                  <c:v>17.144350308259131</c:v>
                </c:pt>
                <c:pt idx="36">
                  <c:v>17.332938161649977</c:v>
                </c:pt>
                <c:pt idx="37">
                  <c:v>17.523600481428126</c:v>
                </c:pt>
                <c:pt idx="38">
                  <c:v>17.716360086723839</c:v>
                </c:pt>
                <c:pt idx="39">
                  <c:v>17.911240047677794</c:v>
                </c:pt>
                <c:pt idx="40">
                  <c:v>18.10826368820225</c:v>
                </c:pt>
                <c:pt idx="41">
                  <c:v>18.307454588772472</c:v>
                </c:pt>
                <c:pt idx="42">
                  <c:v>18.508836589248968</c:v>
                </c:pt>
                <c:pt idx="43">
                  <c:v>18.712433791730707</c:v>
                </c:pt>
                <c:pt idx="44">
                  <c:v>18.918270563439744</c:v>
                </c:pt>
                <c:pt idx="45">
                  <c:v>19.126371539637582</c:v>
                </c:pt>
                <c:pt idx="46">
                  <c:v>19.336761626573594</c:v>
                </c:pt>
                <c:pt idx="47">
                  <c:v>19.549466004465899</c:v>
                </c:pt>
                <c:pt idx="48">
                  <c:v>19.764510130515024</c:v>
                </c:pt>
                <c:pt idx="49">
                  <c:v>19.981919741950684</c:v>
                </c:pt>
                <c:pt idx="50">
                  <c:v>20.20172085911214</c:v>
                </c:pt>
              </c:numCache>
            </c:numRef>
          </c:val>
          <c:smooth val="0"/>
          <c:extLst>
            <c:ext xmlns:c16="http://schemas.microsoft.com/office/drawing/2014/chart" uri="{C3380CC4-5D6E-409C-BE32-E72D297353CC}">
              <c16:uniqueId val="{00000000-0CBC-4F66-AD0A-3733182F0C61}"/>
            </c:ext>
          </c:extLst>
        </c:ser>
        <c:ser>
          <c:idx val="4"/>
          <c:order val="4"/>
          <c:tx>
            <c:strRef>
              <c:f>'Comparaison prix HT et TTC'!$A$55</c:f>
              <c:strCache>
                <c:ptCount val="1"/>
                <c:pt idx="0">
                  <c:v>élec HTVA-HCC_Ter</c:v>
                </c:pt>
              </c:strCache>
            </c:strRef>
          </c:tx>
          <c:spPr>
            <a:ln w="28575" cap="rnd">
              <a:solidFill>
                <a:schemeClr val="accent6">
                  <a:lumMod val="60000"/>
                  <a:lumOff val="40000"/>
                </a:schemeClr>
              </a:solidFill>
              <a:round/>
            </a:ln>
            <a:effectLst/>
          </c:spPr>
          <c:marker>
            <c:symbol val="none"/>
          </c:marker>
          <c:cat>
            <c:numRef>
              <c:f>'Comparaison prix HT et TTC'!$B$1:$BT$1</c:f>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f>'Comparaison prix HT et TTC'!$B$55:$AZ$55</c:f>
              <c:numCache>
                <c:formatCode>General</c:formatCode>
                <c:ptCount val="51"/>
                <c:pt idx="9" formatCode="0.00">
                  <c:v>9.407</c:v>
                </c:pt>
                <c:pt idx="10" formatCode="0.00">
                  <c:v>9.8469999999999995</c:v>
                </c:pt>
                <c:pt idx="11" formatCode="0.00">
                  <c:v>10.212200000000001</c:v>
                </c:pt>
                <c:pt idx="12" formatCode="0.00">
                  <c:v>10.577400000000001</c:v>
                </c:pt>
                <c:pt idx="13" formatCode="0.00">
                  <c:v>10.942599999999999</c:v>
                </c:pt>
                <c:pt idx="14" formatCode="0.00">
                  <c:v>11.3078</c:v>
                </c:pt>
                <c:pt idx="15" formatCode="0.00">
                  <c:v>11.873000000000001</c:v>
                </c:pt>
                <c:pt idx="16" formatCode="0.00">
                  <c:v>12.003603</c:v>
                </c:pt>
                <c:pt idx="17" formatCode="0.00">
                  <c:v>12.135642633</c:v>
                </c:pt>
                <c:pt idx="18" formatCode="0.00">
                  <c:v>12.269134701962999</c:v>
                </c:pt>
                <c:pt idx="19" formatCode="0.00">
                  <c:v>12.4040951836846</c:v>
                </c:pt>
                <c:pt idx="20" formatCode="0.00">
                  <c:v>12.540540230705099</c:v>
                </c:pt>
                <c:pt idx="21" formatCode="0.00">
                  <c:v>12.6784861732429</c:v>
                </c:pt>
                <c:pt idx="22" formatCode="0.00">
                  <c:v>12.817949521148501</c:v>
                </c:pt>
                <c:pt idx="23" formatCode="0.00">
                  <c:v>12.958946965881198</c:v>
                </c:pt>
                <c:pt idx="24" formatCode="0.00">
                  <c:v>13.101495382505901</c:v>
                </c:pt>
                <c:pt idx="25" formatCode="0.00">
                  <c:v>13.245611831713401</c:v>
                </c:pt>
                <c:pt idx="26" formatCode="0.00">
                  <c:v>13.391313561862301</c:v>
                </c:pt>
                <c:pt idx="27" formatCode="0.00">
                  <c:v>13.5386180110428</c:v>
                </c:pt>
                <c:pt idx="28" formatCode="0.00">
                  <c:v>13.687542809164199</c:v>
                </c:pt>
                <c:pt idx="29" formatCode="0.00">
                  <c:v>13.838105780065</c:v>
                </c:pt>
                <c:pt idx="30" formatCode="0.00">
                  <c:v>13.990324943645799</c:v>
                </c:pt>
                <c:pt idx="31" formatCode="0.00">
                  <c:v>14.1442185180259</c:v>
                </c:pt>
                <c:pt idx="32" formatCode="0.00">
                  <c:v>14.2998049217241</c:v>
                </c:pt>
                <c:pt idx="33" formatCode="0.00">
                  <c:v>14.457102775863101</c:v>
                </c:pt>
                <c:pt idx="34" formatCode="0.00">
                  <c:v>14.616130906397601</c:v>
                </c:pt>
                <c:pt idx="35" formatCode="0.00">
                  <c:v>14.776908346368</c:v>
                </c:pt>
                <c:pt idx="36" formatCode="0.00">
                  <c:v>14.939454338177999</c:v>
                </c:pt>
                <c:pt idx="37" formatCode="0.00">
                  <c:v>15.103788335897999</c:v>
                </c:pt>
                <c:pt idx="38" formatCode="0.00">
                  <c:v>15.2699300075928</c:v>
                </c:pt>
                <c:pt idx="39" formatCode="0.00">
                  <c:v>15.437899237676401</c:v>
                </c:pt>
                <c:pt idx="40" formatCode="0.00">
                  <c:v>15.6077161292908</c:v>
                </c:pt>
                <c:pt idx="41" formatCode="0.00">
                  <c:v>15.779401006713002</c:v>
                </c:pt>
                <c:pt idx="42" formatCode="0.00">
                  <c:v>15.9529744177868</c:v>
                </c:pt>
                <c:pt idx="43" formatCode="0.00">
                  <c:v>16.128457136382501</c:v>
                </c:pt>
                <c:pt idx="44" formatCode="0.00">
                  <c:v>16.305870164882698</c:v>
                </c:pt>
                <c:pt idx="45" formatCode="0.00">
                  <c:v>16.485234736696398</c:v>
                </c:pt>
                <c:pt idx="46" formatCode="0.00">
                  <c:v>16.6665723188001</c:v>
                </c:pt>
                <c:pt idx="47" formatCode="0.00">
                  <c:v>16.849904614306897</c:v>
                </c:pt>
                <c:pt idx="48" formatCode="0.00">
                  <c:v>17.035253565064203</c:v>
                </c:pt>
                <c:pt idx="49" formatCode="0.00">
                  <c:v>17.222641354279901</c:v>
                </c:pt>
                <c:pt idx="50" formatCode="0.00">
                  <c:v>17.412090409177001</c:v>
                </c:pt>
              </c:numCache>
            </c:numRef>
          </c:val>
          <c:smooth val="0"/>
          <c:extLst>
            <c:ext xmlns:c16="http://schemas.microsoft.com/office/drawing/2014/chart" uri="{C3380CC4-5D6E-409C-BE32-E72D297353CC}">
              <c16:uniqueId val="{00000001-0CBC-4F66-AD0A-3733182F0C61}"/>
            </c:ext>
          </c:extLst>
        </c:ser>
        <c:dLbls>
          <c:showLegendKey val="0"/>
          <c:showVal val="0"/>
          <c:showCatName val="0"/>
          <c:showSerName val="0"/>
          <c:showPercent val="0"/>
          <c:showBubbleSize val="0"/>
        </c:dLbls>
        <c:smooth val="0"/>
        <c:axId val="351806296"/>
        <c:axId val="351806688"/>
        <c:extLst>
          <c:ext xmlns:c15="http://schemas.microsoft.com/office/drawing/2012/chart" uri="{02D57815-91ED-43cb-92C2-25804820EDAC}">
            <c15:filteredLineSeries>
              <c15:ser>
                <c:idx val="0"/>
                <c:order val="0"/>
                <c:tx>
                  <c:strRef>
                    <c:extLst>
                      <c:ext uri="{02D57815-91ED-43cb-92C2-25804820EDAC}">
                        <c15:formulaRef>
                          <c15:sqref>'Comparaison prix HT et TTC'!$A$11</c15:sqref>
                        </c15:formulaRef>
                      </c:ext>
                    </c:extLst>
                    <c:strCache>
                      <c:ptCount val="1"/>
                      <c:pt idx="0">
                        <c:v>élec TTC_Res</c:v>
                      </c:pt>
                    </c:strCache>
                  </c:strRef>
                </c:tx>
                <c:spPr>
                  <a:ln w="28575" cap="rnd">
                    <a:solidFill>
                      <a:schemeClr val="accent1">
                        <a:lumMod val="50000"/>
                      </a:schemeClr>
                    </a:solidFill>
                    <a:round/>
                  </a:ln>
                  <a:effectLst/>
                </c:spPr>
                <c:marker>
                  <c:symbol val="none"/>
                </c:marker>
                <c:cat>
                  <c:numRef>
                    <c:extLst>
                      <c:ex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c:ext uri="{02D57815-91ED-43cb-92C2-25804820EDAC}">
                        <c15:formulaRef>
                          <c15:sqref>'Comparaison prix HT et TTC'!$B$11:$CD$11</c15:sqref>
                        </c15:formulaRef>
                      </c:ext>
                    </c:extLst>
                    <c:numCache>
                      <c:formatCode>0.00</c:formatCode>
                      <c:ptCount val="81"/>
                      <c:pt idx="0">
                        <c:v>14.349470803787669</c:v>
                      </c:pt>
                      <c:pt idx="1">
                        <c:v>14.052697600406161</c:v>
                      </c:pt>
                      <c:pt idx="2">
                        <c:v>13.934532950736543</c:v>
                      </c:pt>
                      <c:pt idx="3">
                        <c:v>13.801029097629046</c:v>
                      </c:pt>
                      <c:pt idx="4">
                        <c:v>13.695656558328803</c:v>
                      </c:pt>
                      <c:pt idx="5">
                        <c:v>13.45196160177491</c:v>
                      </c:pt>
                      <c:pt idx="6">
                        <c:v>13.308206977834192</c:v>
                      </c:pt>
                      <c:pt idx="7">
                        <c:v>13.276527028586958</c:v>
                      </c:pt>
                      <c:pt idx="8">
                        <c:v>13.094318510000001</c:v>
                      </c:pt>
                      <c:pt idx="9">
                        <c:v>13.217400466474976</c:v>
                      </c:pt>
                      <c:pt idx="10">
                        <c:v>13.112255527890175</c:v>
                      </c:pt>
                      <c:pt idx="11">
                        <c:v>13.592519580443959</c:v>
                      </c:pt>
                      <c:pt idx="12">
                        <c:v>13.976687227130624</c:v>
                      </c:pt>
                      <c:pt idx="13">
                        <c:v>14.883205984057859</c:v>
                      </c:pt>
                      <c:pt idx="14">
                        <c:v>15.689947051428808</c:v>
                      </c:pt>
                      <c:pt idx="15">
                        <c:v>16.254736268076762</c:v>
                      </c:pt>
                      <c:pt idx="16">
                        <c:v>16.433538367025605</c:v>
                      </c:pt>
                      <c:pt idx="17">
                        <c:v>16.614307289062882</c:v>
                      </c:pt>
                      <c:pt idx="18">
                        <c:v>16.797064669242573</c:v>
                      </c:pt>
                      <c:pt idx="19">
                        <c:v>16.981832380604242</c:v>
                      </c:pt>
                      <c:pt idx="20">
                        <c:v>17.168632536790888</c:v>
                      </c:pt>
                      <c:pt idx="21">
                        <c:v>17.357487494695587</c:v>
                      </c:pt>
                      <c:pt idx="22">
                        <c:v>17.548419857137237</c:v>
                      </c:pt>
                      <c:pt idx="23">
                        <c:v>17.741452475565744</c:v>
                      </c:pt>
                      <c:pt idx="24">
                        <c:v>17.936608452796964</c:v>
                      </c:pt>
                      <c:pt idx="25">
                        <c:v>18.133911145777734</c:v>
                      </c:pt>
                      <c:pt idx="26">
                        <c:v>18.333384168381286</c:v>
                      </c:pt>
                      <c:pt idx="27">
                        <c:v>18.535051394233477</c:v>
                      </c:pt>
                      <c:pt idx="28">
                        <c:v>18.738936959570044</c:v>
                      </c:pt>
                      <c:pt idx="29">
                        <c:v>18.945065266125315</c:v>
                      </c:pt>
                      <c:pt idx="30">
                        <c:v>19.153460984052689</c:v>
                      </c:pt>
                      <c:pt idx="31">
                        <c:v>19.364149054877267</c:v>
                      </c:pt>
                      <c:pt idx="32">
                        <c:v>19.577154694480917</c:v>
                      </c:pt>
                      <c:pt idx="33">
                        <c:v>19.792503396120203</c:v>
                      </c:pt>
                      <c:pt idx="34">
                        <c:v>20.010220933477523</c:v>
                      </c:pt>
                      <c:pt idx="35">
                        <c:v>20.230333363745775</c:v>
                      </c:pt>
                      <c:pt idx="36">
                        <c:v>20.452867030746976</c:v>
                      </c:pt>
                      <c:pt idx="37">
                        <c:v>20.677848568085192</c:v>
                      </c:pt>
                      <c:pt idx="38">
                        <c:v>20.905304902334127</c:v>
                      </c:pt>
                      <c:pt idx="39">
                        <c:v>21.135263256259801</c:v>
                      </c:pt>
                      <c:pt idx="40">
                        <c:v>21.367751152078654</c:v>
                      </c:pt>
                      <c:pt idx="41">
                        <c:v>21.60279641475152</c:v>
                      </c:pt>
                      <c:pt idx="42">
                        <c:v>21.840427175313785</c:v>
                      </c:pt>
                      <c:pt idx="43">
                        <c:v>22.080671874242235</c:v>
                      </c:pt>
                      <c:pt idx="44">
                        <c:v>22.323559264858901</c:v>
                      </c:pt>
                      <c:pt idx="45">
                        <c:v>22.569118416772344</c:v>
                      </c:pt>
                      <c:pt idx="46">
                        <c:v>22.817378719356839</c:v>
                      </c:pt>
                      <c:pt idx="47">
                        <c:v>23.068369885269757</c:v>
                      </c:pt>
                      <c:pt idx="48">
                        <c:v>23.322121954007727</c:v>
                      </c:pt>
                      <c:pt idx="49">
                        <c:v>23.578665295501807</c:v>
                      </c:pt>
                      <c:pt idx="50">
                        <c:v>23.83803061375232</c:v>
                      </c:pt>
                      <c:pt idx="51">
                        <c:v>24.100248950503598</c:v>
                      </c:pt>
                      <c:pt idx="52">
                        <c:v>24.36535168895913</c:v>
                      </c:pt>
                      <c:pt idx="53">
                        <c:v>24.633370557537681</c:v>
                      </c:pt>
                      <c:pt idx="54">
                        <c:v>24.904337633670593</c:v>
                      </c:pt>
                      <c:pt idx="55">
                        <c:v>25.178285347640966</c:v>
                      </c:pt>
                      <c:pt idx="56">
                        <c:v>25.455246486465015</c:v>
                      </c:pt>
                      <c:pt idx="57">
                        <c:v>25.735254197816126</c:v>
                      </c:pt>
                      <c:pt idx="58">
                        <c:v>26.018341993992099</c:v>
                      </c:pt>
                      <c:pt idx="59">
                        <c:v>26.304543755926012</c:v>
                      </c:pt>
                      <c:pt idx="60">
                        <c:v>26.593893737241192</c:v>
                      </c:pt>
                    </c:numCache>
                  </c:numRef>
                </c:val>
                <c:smooth val="0"/>
                <c:extLst>
                  <c:ext xmlns:c16="http://schemas.microsoft.com/office/drawing/2014/chart" uri="{C3380CC4-5D6E-409C-BE32-E72D297353CC}">
                    <c16:uniqueId val="{00000002-0CBC-4F66-AD0A-3733182F0C6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'Comparaison prix HT et TTC'!$A$30</c15:sqref>
                        </c15:formulaRef>
                      </c:ext>
                    </c:extLst>
                    <c:strCache>
                      <c:ptCount val="1"/>
                      <c:pt idx="0">
                        <c:v>élec HT_Res</c:v>
                      </c:pt>
                    </c:strCache>
                  </c:strRef>
                </c:tx>
                <c:spPr>
                  <a:ln w="28575" cap="rnd">
                    <a:solidFill>
                      <a:schemeClr val="accent1">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TTC'!$B$30:$CD$30</c15:sqref>
                        </c15:formulaRef>
                      </c:ext>
                    </c:extLst>
                    <c:numCache>
                      <c:formatCode>General</c:formatCode>
                      <c:ptCount val="81"/>
                      <c:pt idx="15" formatCode="0.00">
                        <c:v>9.9907764365863603</c:v>
                      </c:pt>
                      <c:pt idx="16" formatCode="0.00">
                        <c:v>10.090684200952222</c:v>
                      </c:pt>
                      <c:pt idx="17" formatCode="0.00">
                        <c:v>10.191591042961745</c:v>
                      </c:pt>
                      <c:pt idx="18" formatCode="0.00">
                        <c:v>10.293506953391363</c:v>
                      </c:pt>
                      <c:pt idx="19" formatCode="0.00">
                        <c:v>10.396442022925276</c:v>
                      </c:pt>
                      <c:pt idx="20" formatCode="0.00">
                        <c:v>10.50040644315453</c:v>
                      </c:pt>
                      <c:pt idx="21" formatCode="0.00">
                        <c:v>10.605410507586074</c:v>
                      </c:pt>
                      <c:pt idx="22" formatCode="0.00">
                        <c:v>10.711464612661937</c:v>
                      </c:pt>
                      <c:pt idx="23" formatCode="0.00">
                        <c:v>10.818579258788555</c:v>
                      </c:pt>
                      <c:pt idx="24" formatCode="0.00">
                        <c:v>10.92676505137644</c:v>
                      </c:pt>
                      <c:pt idx="25" formatCode="0.00">
                        <c:v>11.036032701890205</c:v>
                      </c:pt>
                      <c:pt idx="26" formatCode="0.00">
                        <c:v>11.14639302890911</c:v>
                      </c:pt>
                      <c:pt idx="27" formatCode="0.00">
                        <c:v>11.257856959198199</c:v>
                      </c:pt>
                      <c:pt idx="28" formatCode="0.00">
                        <c:v>11.370435528790184</c:v>
                      </c:pt>
                      <c:pt idx="29" formatCode="0.00">
                        <c:v>11.484139884078083</c:v>
                      </c:pt>
                      <c:pt idx="30" formatCode="0.00">
                        <c:v>11.598981282918864</c:v>
                      </c:pt>
                      <c:pt idx="31" formatCode="0.00">
                        <c:v>11.598981282918864</c:v>
                      </c:pt>
                      <c:pt idx="32" formatCode="0.00">
                        <c:v>11.598981282918864</c:v>
                      </c:pt>
                      <c:pt idx="33" formatCode="0.00">
                        <c:v>11.598981282918864</c:v>
                      </c:pt>
                      <c:pt idx="34" formatCode="0.00">
                        <c:v>11.598981282918864</c:v>
                      </c:pt>
                      <c:pt idx="35" formatCode="0.00">
                        <c:v>11.598981282918864</c:v>
                      </c:pt>
                      <c:pt idx="36" formatCode="0.00">
                        <c:v>11.598981282918864</c:v>
                      </c:pt>
                      <c:pt idx="37" formatCode="0.00">
                        <c:v>11.598981282918864</c:v>
                      </c:pt>
                      <c:pt idx="38" formatCode="0.00">
                        <c:v>11.598981282918864</c:v>
                      </c:pt>
                      <c:pt idx="39" formatCode="0.00">
                        <c:v>11.598981282918864</c:v>
                      </c:pt>
                      <c:pt idx="40" formatCode="0.00">
                        <c:v>11.598981282918864</c:v>
                      </c:pt>
                      <c:pt idx="41" formatCode="0.00">
                        <c:v>11.598981282918864</c:v>
                      </c:pt>
                      <c:pt idx="42" formatCode="0.00">
                        <c:v>11.598981282918864</c:v>
                      </c:pt>
                      <c:pt idx="43" formatCode="0.00">
                        <c:v>11.598981282918864</c:v>
                      </c:pt>
                      <c:pt idx="44" formatCode="0.00">
                        <c:v>11.598981282918864</c:v>
                      </c:pt>
                      <c:pt idx="45" formatCode="0.00">
                        <c:v>11.598981282918864</c:v>
                      </c:pt>
                      <c:pt idx="46" formatCode="0.00">
                        <c:v>11.598981282918864</c:v>
                      </c:pt>
                      <c:pt idx="47" formatCode="0.00">
                        <c:v>11.598981282918864</c:v>
                      </c:pt>
                      <c:pt idx="48" formatCode="0.00">
                        <c:v>11.598981282918864</c:v>
                      </c:pt>
                      <c:pt idx="49" formatCode="0.00">
                        <c:v>11.598981282918864</c:v>
                      </c:pt>
                      <c:pt idx="50" formatCode="0.00">
                        <c:v>11.598981282918864</c:v>
                      </c:pt>
                      <c:pt idx="51" formatCode="0.00">
                        <c:v>11.598981282918864</c:v>
                      </c:pt>
                      <c:pt idx="52" formatCode="0.00">
                        <c:v>11.598981282918864</c:v>
                      </c:pt>
                      <c:pt idx="53" formatCode="0.00">
                        <c:v>11.598981282918864</c:v>
                      </c:pt>
                      <c:pt idx="54" formatCode="0.00">
                        <c:v>11.598981282918864</c:v>
                      </c:pt>
                      <c:pt idx="55" formatCode="0.00">
                        <c:v>11.598981282918864</c:v>
                      </c:pt>
                      <c:pt idx="56" formatCode="0.00">
                        <c:v>11.598981282918864</c:v>
                      </c:pt>
                      <c:pt idx="57" formatCode="0.00">
                        <c:v>11.598981282918864</c:v>
                      </c:pt>
                      <c:pt idx="58" formatCode="0.00">
                        <c:v>11.598981282918864</c:v>
                      </c:pt>
                      <c:pt idx="59" formatCode="0.00">
                        <c:v>11.598981282918864</c:v>
                      </c:pt>
                      <c:pt idx="60" formatCode="0.00">
                        <c:v>11.598981282918864</c:v>
                      </c:pt>
                    </c:numCache>
                  </c:numRef>
                </c:val>
                <c:smooth val="0"/>
                <c:extLst xmlns:c15="http://schemas.microsoft.com/office/drawing/2012/chart">
                  <c:ext xmlns:c16="http://schemas.microsoft.com/office/drawing/2014/chart" uri="{C3380CC4-5D6E-409C-BE32-E72D297353CC}">
                    <c16:uniqueId val="{00000003-0CBC-4F66-AD0A-3733182F0C61}"/>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'Comparaison prix HT et TTC'!$A$49</c15:sqref>
                        </c15:formulaRef>
                      </c:ext>
                    </c:extLst>
                    <c:strCache>
                      <c:ptCount val="1"/>
                      <c:pt idx="0">
                        <c:v>Elec HTVA_Ter</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TTC'!$B$49:$CD$49</c15:sqref>
                        </c15:formulaRef>
                      </c:ext>
                    </c:extLst>
                    <c:numCache>
                      <c:formatCode>General</c:formatCode>
                      <c:ptCount val="81"/>
                      <c:pt idx="0" formatCode="0.00%">
                        <c:v>9.8675979859001051E-3</c:v>
                      </c:pt>
                      <c:pt idx="9" formatCode="0.00">
                        <c:v>9.407</c:v>
                      </c:pt>
                      <c:pt idx="10" formatCode="0.00">
                        <c:v>9.8469999999999995</c:v>
                      </c:pt>
                      <c:pt idx="11" formatCode="0.00">
                        <c:v>10.212200000000001</c:v>
                      </c:pt>
                      <c:pt idx="12" formatCode="0.00">
                        <c:v>10.577400000000001</c:v>
                      </c:pt>
                      <c:pt idx="13" formatCode="0.00">
                        <c:v>10.942599999999999</c:v>
                      </c:pt>
                      <c:pt idx="14" formatCode="0.00">
                        <c:v>11.3078</c:v>
                      </c:pt>
                      <c:pt idx="15" formatCode="0.00">
                        <c:v>11.873000000000001</c:v>
                      </c:pt>
                      <c:pt idx="16" formatCode="0.00">
                        <c:v>12.326886</c:v>
                      </c:pt>
                      <c:pt idx="17" formatCode="0.00">
                        <c:v>12.421772746</c:v>
                      </c:pt>
                      <c:pt idx="18" formatCode="0.00">
                        <c:v>12.517670926206002</c:v>
                      </c:pt>
                      <c:pt idx="19" formatCode="0.00">
                        <c:v>12.6145913431943</c:v>
                      </c:pt>
                      <c:pt idx="20" formatCode="0.00">
                        <c:v>12.7125449151374</c:v>
                      </c:pt>
                      <c:pt idx="21" formatCode="0.00">
                        <c:v>12.811542677043599</c:v>
                      </c:pt>
                      <c:pt idx="22" formatCode="0.00">
                        <c:v>12.911595782009099</c:v>
                      </c:pt>
                      <c:pt idx="23" formatCode="0.00">
                        <c:v>13.0127155024845</c:v>
                      </c:pt>
                      <c:pt idx="24" formatCode="0.00">
                        <c:v>13.114913231553798</c:v>
                      </c:pt>
                      <c:pt idx="25" formatCode="0.00">
                        <c:v>13.218200484228301</c:v>
                      </c:pt>
                      <c:pt idx="26" formatCode="0.00">
                        <c:v>13.322588898753501</c:v>
                      </c:pt>
                      <c:pt idx="27" formatCode="0.00">
                        <c:v>13.428090237930501</c:v>
                      </c:pt>
                      <c:pt idx="28" formatCode="0.00">
                        <c:v>13.534716390451301</c:v>
                      </c:pt>
                      <c:pt idx="29" formatCode="0.00">
                        <c:v>13.6424793722489</c:v>
                      </c:pt>
                      <c:pt idx="30" formatCode="0.00">
                        <c:v>13.751391327861201</c:v>
                      </c:pt>
                      <c:pt idx="31" formatCode="0.00">
                        <c:v>13.824313525238699</c:v>
                      </c:pt>
                      <c:pt idx="32" formatCode="0.00">
                        <c:v>13.8980378667873</c:v>
                      </c:pt>
                      <c:pt idx="33" formatCode="0.00">
                        <c:v>13.972573176092901</c:v>
                      </c:pt>
                      <c:pt idx="34" formatCode="0.00">
                        <c:v>14.0479283738009</c:v>
                      </c:pt>
                      <c:pt idx="35" formatCode="0.00">
                        <c:v>14.124112478683701</c:v>
                      </c:pt>
                      <c:pt idx="36" formatCode="0.00">
                        <c:v>14.201134608720201</c:v>
                      </c:pt>
                      <c:pt idx="37" formatCode="0.00">
                        <c:v>14.279003982187099</c:v>
                      </c:pt>
                      <c:pt idx="38" formatCode="0.00">
                        <c:v>14.3577299187621</c:v>
                      </c:pt>
                      <c:pt idx="39" formatCode="0.00">
                        <c:v>14.4373218406395</c:v>
                      </c:pt>
                      <c:pt idx="40" formatCode="0.00">
                        <c:v>14.517789273657499</c:v>
                      </c:pt>
                      <c:pt idx="41" formatCode="0.00">
                        <c:v>14.599141848438698</c:v>
                      </c:pt>
                      <c:pt idx="42" formatCode="0.00">
                        <c:v>14.681389301542499</c:v>
                      </c:pt>
                      <c:pt idx="43" formatCode="0.00">
                        <c:v>14.7645414766305</c:v>
                      </c:pt>
                      <c:pt idx="44" formatCode="0.00">
                        <c:v>14.848608325644399</c:v>
                      </c:pt>
                      <c:pt idx="45" formatCode="0.00">
                        <c:v>14.933599909997399</c:v>
                      </c:pt>
                      <c:pt idx="46" formatCode="0.00">
                        <c:v>15.0195264017784</c:v>
                      </c:pt>
                      <c:pt idx="47" formatCode="0.00">
                        <c:v>15.1063980849689</c:v>
                      </c:pt>
                      <c:pt idx="48" formatCode="0.00">
                        <c:v>15.1942253566746</c:v>
                      </c:pt>
                      <c:pt idx="49" formatCode="0.00">
                        <c:v>15.2830187283689</c:v>
                      </c:pt>
                      <c:pt idx="50" formatCode="0.00">
                        <c:v>15.372788827152</c:v>
                      </c:pt>
                      <c:pt idx="51" formatCode="0.00">
                        <c:v>15.372788827152</c:v>
                      </c:pt>
                      <c:pt idx="52" formatCode="0.00">
                        <c:v>15.372788827152</c:v>
                      </c:pt>
                      <c:pt idx="53" formatCode="0.00">
                        <c:v>15.372788827152</c:v>
                      </c:pt>
                      <c:pt idx="54" formatCode="0.00">
                        <c:v>15.372788827152</c:v>
                      </c:pt>
                      <c:pt idx="55" formatCode="0.00">
                        <c:v>15.372788827152</c:v>
                      </c:pt>
                      <c:pt idx="56" formatCode="0.00">
                        <c:v>15.372788827152</c:v>
                      </c:pt>
                      <c:pt idx="57" formatCode="0.00">
                        <c:v>15.372788827152</c:v>
                      </c:pt>
                      <c:pt idx="58" formatCode="0.00">
                        <c:v>15.372788827152</c:v>
                      </c:pt>
                      <c:pt idx="59" formatCode="0.00">
                        <c:v>15.372788827152</c:v>
                      </c:pt>
                      <c:pt idx="60" formatCode="0.00">
                        <c:v>15.372788827152</c:v>
                      </c:pt>
                      <c:pt idx="61" formatCode="0.00">
                        <c:v>15.372788827152</c:v>
                      </c:pt>
                      <c:pt idx="62" formatCode="0.00">
                        <c:v>15.372788827152</c:v>
                      </c:pt>
                      <c:pt idx="63" formatCode="0.00">
                        <c:v>15.372788827152</c:v>
                      </c:pt>
                      <c:pt idx="64" formatCode="0.00">
                        <c:v>15.372788827152</c:v>
                      </c:pt>
                      <c:pt idx="65" formatCode="0.00">
                        <c:v>15.372788827152</c:v>
                      </c:pt>
                      <c:pt idx="66" formatCode="0.00">
                        <c:v>15.372788827152</c:v>
                      </c:pt>
                      <c:pt idx="67" formatCode="0.00">
                        <c:v>15.372788827152</c:v>
                      </c:pt>
                      <c:pt idx="68" formatCode="0.00">
                        <c:v>15.372788827152</c:v>
                      </c:pt>
                      <c:pt idx="69" formatCode="0.00">
                        <c:v>15.372788827152</c:v>
                      </c:pt>
                      <c:pt idx="70" formatCode="0.00">
                        <c:v>15.372788827152</c:v>
                      </c:pt>
                    </c:numCache>
                  </c:numRef>
                </c:val>
                <c:smooth val="0"/>
                <c:extLst xmlns:c15="http://schemas.microsoft.com/office/drawing/2012/chart">
                  <c:ext xmlns:c16="http://schemas.microsoft.com/office/drawing/2014/chart" uri="{C3380CC4-5D6E-409C-BE32-E72D297353CC}">
                    <c16:uniqueId val="{00000004-0CBC-4F66-AD0A-3733182F0C61}"/>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'Comparaison prix HT et TTC'!$A$82</c15:sqref>
                        </c15:formulaRef>
                      </c:ext>
                    </c:extLst>
                    <c:strCache>
                      <c:ptCount val="1"/>
                      <c:pt idx="0">
                        <c:v>Électricité (c€/km) TTC_modev</c:v>
                      </c:pt>
                    </c:strCache>
                  </c:strRef>
                </c:tx>
                <c:spPr>
                  <a:ln w="28575" cap="rnd">
                    <a:solidFill>
                      <a:schemeClr val="accent2">
                        <a:lumMod val="75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TTC'!$B$82:$CD$82</c15:sqref>
                        </c15:formulaRef>
                      </c:ext>
                    </c:extLst>
                    <c:numCache>
                      <c:formatCode>General</c:formatCode>
                      <c:ptCount val="81"/>
                      <c:pt idx="7" formatCode="0.00">
                        <c:v>2.9983855479694599</c:v>
                      </c:pt>
                      <c:pt idx="8" formatCode="0.00">
                        <c:v>2.9983855479694599</c:v>
                      </c:pt>
                      <c:pt idx="9" formatCode="0.00">
                        <c:v>2.9983855479694599</c:v>
                      </c:pt>
                      <c:pt idx="10" formatCode="0.00">
                        <c:v>2.9983855479694599</c:v>
                      </c:pt>
                      <c:pt idx="11" formatCode="0.00">
                        <c:v>2.9983855479694599</c:v>
                      </c:pt>
                      <c:pt idx="12" formatCode="0.00">
                        <c:v>2.9983855479694599</c:v>
                      </c:pt>
                      <c:pt idx="13" formatCode="0.00">
                        <c:v>3.0308767554146923</c:v>
                      </c:pt>
                      <c:pt idx="14" formatCode="0.00">
                        <c:v>3.0633679628599246</c:v>
                      </c:pt>
                      <c:pt idx="15" formatCode="0.00">
                        <c:v>3.0958591703051566</c:v>
                      </c:pt>
                      <c:pt idx="16" formatCode="0.00">
                        <c:v>3.150011182713877</c:v>
                      </c:pt>
                      <c:pt idx="17" formatCode="0.00">
                        <c:v>3.2041631951225971</c:v>
                      </c:pt>
                      <c:pt idx="18" formatCode="0.00">
                        <c:v>3.2583152075313175</c:v>
                      </c:pt>
                      <c:pt idx="19" formatCode="0.00">
                        <c:v>3.420771244757479</c:v>
                      </c:pt>
                      <c:pt idx="20" formatCode="0.00">
                        <c:v>3.4355399754144025</c:v>
                      </c:pt>
                      <c:pt idx="21" formatCode="0.00">
                        <c:v>3.4503087060713264</c:v>
                      </c:pt>
                      <c:pt idx="22" formatCode="0.00">
                        <c:v>3.46507743672825</c:v>
                      </c:pt>
                      <c:pt idx="23" formatCode="0.00">
                        <c:v>3.4798461673851739</c:v>
                      </c:pt>
                      <c:pt idx="24" formatCode="0.00">
                        <c:v>3.4946148980420975</c:v>
                      </c:pt>
                      <c:pt idx="25" formatCode="0.00">
                        <c:v>3.5093836286990214</c:v>
                      </c:pt>
                      <c:pt idx="26" formatCode="0.00">
                        <c:v>3.524152359355945</c:v>
                      </c:pt>
                      <c:pt idx="27" formatCode="0.00">
                        <c:v>3.5389210900128689</c:v>
                      </c:pt>
                      <c:pt idx="28" formatCode="0.00">
                        <c:v>3.5536898206697924</c:v>
                      </c:pt>
                      <c:pt idx="29" formatCode="0.00">
                        <c:v>3.5684585513267164</c:v>
                      </c:pt>
                      <c:pt idx="30" formatCode="0.00">
                        <c:v>3.5832272819836399</c:v>
                      </c:pt>
                      <c:pt idx="31" formatCode="0.00">
                        <c:v>3.5832272819836399</c:v>
                      </c:pt>
                      <c:pt idx="32" formatCode="0.00">
                        <c:v>3.5832272819836399</c:v>
                      </c:pt>
                      <c:pt idx="33" formatCode="0.00">
                        <c:v>3.5832272819836399</c:v>
                      </c:pt>
                      <c:pt idx="34" formatCode="0.00">
                        <c:v>3.5832272819836399</c:v>
                      </c:pt>
                      <c:pt idx="35" formatCode="0.00">
                        <c:v>3.5832272819836399</c:v>
                      </c:pt>
                      <c:pt idx="50" formatCode="0.00">
                        <c:v>3.5832272819836399</c:v>
                      </c:pt>
                    </c:numCache>
                  </c:numRef>
                </c:val>
                <c:smooth val="0"/>
                <c:extLst xmlns:c15="http://schemas.microsoft.com/office/drawing/2012/chart">
                  <c:ext xmlns:c16="http://schemas.microsoft.com/office/drawing/2014/chart" uri="{C3380CC4-5D6E-409C-BE32-E72D297353CC}">
                    <c16:uniqueId val="{00000005-0CBC-4F66-AD0A-3733182F0C61}"/>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'Comparaison prix HT et TTC'!$A$43</c15:sqref>
                        </c15:formulaRef>
                      </c:ext>
                    </c:extLst>
                    <c:strCache>
                      <c:ptCount val="1"/>
                      <c:pt idx="0">
                        <c:v>élec TTC_Ter</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TTC'!$B$43:$BT$43</c15:sqref>
                        </c15:formulaRef>
                      </c:ext>
                    </c:extLst>
                    <c:numCache>
                      <c:formatCode>General</c:formatCode>
                      <c:ptCount val="71"/>
                      <c:pt idx="9" formatCode="0.00">
                        <c:v>11.10026</c:v>
                      </c:pt>
                      <c:pt idx="10" formatCode="0.00">
                        <c:v>11.61946</c:v>
                      </c:pt>
                      <c:pt idx="11" formatCode="0.00">
                        <c:v>12.050396000000001</c:v>
                      </c:pt>
                      <c:pt idx="12" formatCode="0.00">
                        <c:v>12.481332000000002</c:v>
                      </c:pt>
                      <c:pt idx="13" formatCode="0.00">
                        <c:v>12.912267999999999</c:v>
                      </c:pt>
                      <c:pt idx="14" formatCode="0.00">
                        <c:v>13.343204</c:v>
                      </c:pt>
                      <c:pt idx="15" formatCode="0.00">
                        <c:v>14.010140000000002</c:v>
                      </c:pt>
                      <c:pt idx="16" formatCode="0.00">
                        <c:v>14.54572548</c:v>
                      </c:pt>
                      <c:pt idx="17" formatCode="0.00">
                        <c:v>14.65769184028</c:v>
                      </c:pt>
                      <c:pt idx="18" formatCode="0.00">
                        <c:v>14.770851692923081</c:v>
                      </c:pt>
                      <c:pt idx="19" formatCode="0.00">
                        <c:v>14.885217784969274</c:v>
                      </c:pt>
                      <c:pt idx="20" formatCode="0.00">
                        <c:v>15.000802999862131</c:v>
                      </c:pt>
                      <c:pt idx="21" formatCode="0.00">
                        <c:v>15.117620358911447</c:v>
                      </c:pt>
                      <c:pt idx="22" formatCode="0.00">
                        <c:v>15.235683022770736</c:v>
                      </c:pt>
                      <c:pt idx="23" formatCode="0.00">
                        <c:v>15.35500429293171</c:v>
                      </c:pt>
                      <c:pt idx="24" formatCode="0.00">
                        <c:v>15.475597613233482</c:v>
                      </c:pt>
                      <c:pt idx="25" formatCode="0.00">
                        <c:v>15.597476571389397</c:v>
                      </c:pt>
                      <c:pt idx="26" formatCode="0.00">
                        <c:v>15.720654900529132</c:v>
                      </c:pt>
                      <c:pt idx="27" formatCode="0.00">
                        <c:v>15.845146480757991</c:v>
                      </c:pt>
                      <c:pt idx="28" formatCode="0.00">
                        <c:v>15.970965340732535</c:v>
                      </c:pt>
                      <c:pt idx="29" formatCode="0.00">
                        <c:v>16.098125659253704</c:v>
                      </c:pt>
                      <c:pt idx="30" formatCode="0.00">
                        <c:v>16.226641766876217</c:v>
                      </c:pt>
                      <c:pt idx="31" formatCode="0.00">
                        <c:v>16.312689959781665</c:v>
                      </c:pt>
                      <c:pt idx="32" formatCode="0.00">
                        <c:v>16.399684682809013</c:v>
                      </c:pt>
                      <c:pt idx="33" formatCode="0.00">
                        <c:v>16.487636347789625</c:v>
                      </c:pt>
                      <c:pt idx="34" formatCode="0.00">
                        <c:v>16.576555481085062</c:v>
                      </c:pt>
                      <c:pt idx="35" formatCode="0.00">
                        <c:v>16.666452724846767</c:v>
                      </c:pt>
                      <c:pt idx="36" formatCode="0.00">
                        <c:v>16.757338838289837</c:v>
                      </c:pt>
                      <c:pt idx="37" formatCode="0.00">
                        <c:v>16.849224698980777</c:v>
                      </c:pt>
                      <c:pt idx="38" formatCode="0.00">
                        <c:v>16.942121304139278</c:v>
                      </c:pt>
                      <c:pt idx="39" formatCode="0.00">
                        <c:v>17.036039771954609</c:v>
                      </c:pt>
                      <c:pt idx="40" formatCode="0.00">
                        <c:v>17.130991342915848</c:v>
                      </c:pt>
                      <c:pt idx="41" formatCode="0.00">
                        <c:v>17.226987381157663</c:v>
                      </c:pt>
                      <c:pt idx="42" formatCode="0.00">
                        <c:v>17.324039375820149</c:v>
                      </c:pt>
                      <c:pt idx="43" formatCode="0.00">
                        <c:v>17.422158942423991</c:v>
                      </c:pt>
                      <c:pt idx="44" formatCode="0.00">
                        <c:v>17.521357824260392</c:v>
                      </c:pt>
                      <c:pt idx="45" formatCode="0.00">
                        <c:v>17.621647893796933</c:v>
                      </c:pt>
                      <c:pt idx="46" formatCode="0.00">
                        <c:v>17.72304115409851</c:v>
                      </c:pt>
                      <c:pt idx="47" formatCode="0.00">
                        <c:v>17.825549740263302</c:v>
                      </c:pt>
                      <c:pt idx="48" formatCode="0.00">
                        <c:v>17.92918592087603</c:v>
                      </c:pt>
                      <c:pt idx="49" formatCode="0.00">
                        <c:v>18.033962099475303</c:v>
                      </c:pt>
                      <c:pt idx="50" formatCode="0.00">
                        <c:v>18.139890816039362</c:v>
                      </c:pt>
                    </c:numCache>
                  </c:numRef>
                </c:val>
                <c:smooth val="0"/>
                <c:extLst xmlns:c15="http://schemas.microsoft.com/office/drawing/2012/chart">
                  <c:ext xmlns:c16="http://schemas.microsoft.com/office/drawing/2014/chart" uri="{C3380CC4-5D6E-409C-BE32-E72D297353CC}">
                    <c16:uniqueId val="{00000006-0CBC-4F66-AD0A-3733182F0C61}"/>
                  </c:ext>
                </c:extLst>
              </c15:ser>
            </c15:filteredLineSeries>
          </c:ext>
        </c:extLst>
      </c:lineChart>
      <c:catAx>
        <c:axId val="351806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1806688"/>
        <c:crosses val="autoZero"/>
        <c:auto val="1"/>
        <c:lblAlgn val="ctr"/>
        <c:lblOffset val="100"/>
        <c:noMultiLvlLbl val="0"/>
      </c:catAx>
      <c:valAx>
        <c:axId val="351806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180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Comparaison</a:t>
            </a:r>
            <a:r>
              <a:rPr lang="fr-FR" baseline="0"/>
              <a:t> du </a:t>
            </a:r>
            <a:r>
              <a:rPr lang="fr-FR"/>
              <a:t>prix de l'urbain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1"/>
          <c:order val="1"/>
          <c:tx>
            <c:strRef>
              <c:f>'Comparaison prix HT et TTC'!$A$20</c:f>
              <c:strCache>
                <c:ptCount val="1"/>
                <c:pt idx="0">
                  <c:v>urbain HTVA-HCC_Res</c:v>
                </c:pt>
              </c:strCache>
            </c:strRef>
          </c:tx>
          <c:spPr>
            <a:ln w="28575" cap="rnd">
              <a:solidFill>
                <a:schemeClr val="accent1">
                  <a:lumMod val="60000"/>
                  <a:lumOff val="40000"/>
                </a:schemeClr>
              </a:solidFill>
              <a:round/>
            </a:ln>
            <a:effectLst/>
          </c:spPr>
          <c:marker>
            <c:symbol val="none"/>
          </c:marker>
          <c:cat>
            <c:numRef>
              <c:f>'Comparaison prix HT et TTC'!$B$1:$BT$1</c:f>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f>'Comparaison prix HT et TTC'!$B$20:$AZ$20</c:f>
              <c:numCache>
                <c:formatCode>0.00</c:formatCode>
                <c:ptCount val="51"/>
                <c:pt idx="0">
                  <c:v>5.5161424821462228</c:v>
                </c:pt>
                <c:pt idx="1">
                  <c:v>5.7570612445261853</c:v>
                </c:pt>
                <c:pt idx="2">
                  <c:v>5.8662737671100231</c:v>
                </c:pt>
                <c:pt idx="3">
                  <c:v>5.7468861418774422</c:v>
                </c:pt>
                <c:pt idx="4">
                  <c:v>5.6453712777005682</c:v>
                </c:pt>
                <c:pt idx="5">
                  <c:v>5.8127023875214752</c:v>
                </c:pt>
                <c:pt idx="6">
                  <c:v>6.2034588981405481</c:v>
                </c:pt>
                <c:pt idx="7">
                  <c:v>6.2944627582205444</c:v>
                </c:pt>
                <c:pt idx="8">
                  <c:v>6.6003610958333798</c:v>
                </c:pt>
                <c:pt idx="9">
                  <c:v>7.1032985652806699</c:v>
                </c:pt>
                <c:pt idx="10">
                  <c:v>7.0201692111611234</c:v>
                </c:pt>
                <c:pt idx="11">
                  <c:v>7.2247128625116224</c:v>
                </c:pt>
                <c:pt idx="12">
                  <c:v>7.4629402515865948</c:v>
                </c:pt>
                <c:pt idx="13">
                  <c:v>7.9161676115715816</c:v>
                </c:pt>
                <c:pt idx="14">
                  <c:v>8.0992552778812872</c:v>
                </c:pt>
                <c:pt idx="15">
                  <c:v>8.336969841889232</c:v>
                </c:pt>
                <c:pt idx="16">
                  <c:v>8.4357999508493542</c:v>
                </c:pt>
                <c:pt idx="17">
                  <c:v>8.5379118883034444</c:v>
                </c:pt>
                <c:pt idx="18">
                  <c:v>8.6476833785137597</c:v>
                </c:pt>
                <c:pt idx="19">
                  <c:v>8.7631516584084288</c:v>
                </c:pt>
                <c:pt idx="20">
                  <c:v>8.8798389408057581</c:v>
                </c:pt>
                <c:pt idx="21">
                  <c:v>8.9427698583585098</c:v>
                </c:pt>
                <c:pt idx="22">
                  <c:v>9.0038091958007538</c:v>
                </c:pt>
                <c:pt idx="23">
                  <c:v>9.0656868698173767</c:v>
                </c:pt>
                <c:pt idx="24">
                  <c:v>9.1200562469434132</c:v>
                </c:pt>
                <c:pt idx="25">
                  <c:v>9.1764903224985002</c:v>
                </c:pt>
                <c:pt idx="26">
                  <c:v>9.2373658236613441</c:v>
                </c:pt>
                <c:pt idx="27">
                  <c:v>9.2993814157568142</c:v>
                </c:pt>
                <c:pt idx="28">
                  <c:v>9.3595918840686743</c:v>
                </c:pt>
                <c:pt idx="29">
                  <c:v>9.4151655966416214</c:v>
                </c:pt>
                <c:pt idx="30">
                  <c:v>9.4633695482968232</c:v>
                </c:pt>
                <c:pt idx="31">
                  <c:v>9.4901008301654528</c:v>
                </c:pt>
                <c:pt idx="32">
                  <c:v>9.5170545343962711</c:v>
                </c:pt>
                <c:pt idx="33">
                  <c:v>9.5442319098736697</c:v>
                </c:pt>
                <c:pt idx="34">
                  <c:v>9.5716342068162401</c:v>
                </c:pt>
                <c:pt idx="35">
                  <c:v>9.5992626767732752</c:v>
                </c:pt>
                <c:pt idx="36">
                  <c:v>9.6189696858744131</c:v>
                </c:pt>
                <c:pt idx="37">
                  <c:v>9.6388040215806647</c:v>
                </c:pt>
                <c:pt idx="38">
                  <c:v>9.6587663624850979</c:v>
                </c:pt>
                <c:pt idx="39">
                  <c:v>9.6788573894698686</c:v>
                </c:pt>
                <c:pt idx="40">
                  <c:v>9.6990777857093491</c:v>
                </c:pt>
                <c:pt idx="41">
                  <c:v>9.7161188531030902</c:v>
                </c:pt>
                <c:pt idx="42">
                  <c:v>9.7332743648044975</c:v>
                </c:pt>
                <c:pt idx="43">
                  <c:v>9.7505450776360298</c:v>
                </c:pt>
                <c:pt idx="44">
                  <c:v>9.767931752076036</c:v>
                </c:pt>
                <c:pt idx="45">
                  <c:v>9.7854351522584029</c:v>
                </c:pt>
                <c:pt idx="46">
                  <c:v>9.8018171067793247</c:v>
                </c:pt>
                <c:pt idx="47">
                  <c:v>9.8183149643340997</c:v>
                </c:pt>
                <c:pt idx="48">
                  <c:v>9.834929546060005</c:v>
                </c:pt>
                <c:pt idx="49">
                  <c:v>9.8516616771444507</c:v>
                </c:pt>
                <c:pt idx="50">
                  <c:v>9.8685121868199523</c:v>
                </c:pt>
              </c:numCache>
            </c:numRef>
          </c:val>
          <c:smooth val="0"/>
          <c:extLst>
            <c:ext xmlns:c16="http://schemas.microsoft.com/office/drawing/2014/chart" uri="{C3380CC4-5D6E-409C-BE32-E72D297353CC}">
              <c16:uniqueId val="{00000000-0362-475E-8022-846C3B9297F7}"/>
            </c:ext>
          </c:extLst>
        </c:ser>
        <c:ser>
          <c:idx val="5"/>
          <c:order val="5"/>
          <c:tx>
            <c:strRef>
              <c:f>'Comparaison prix HT et TTC'!$A$58</c:f>
              <c:strCache>
                <c:ptCount val="1"/>
                <c:pt idx="0">
                  <c:v>Urbain HTVA-HCC_Ter</c:v>
                </c:pt>
              </c:strCache>
            </c:strRef>
          </c:tx>
          <c:spPr>
            <a:ln w="28575" cap="rnd">
              <a:solidFill>
                <a:schemeClr val="accent6"/>
              </a:solidFill>
              <a:round/>
            </a:ln>
            <a:effectLst/>
          </c:spPr>
          <c:marker>
            <c:symbol val="none"/>
          </c:marker>
          <c:val>
            <c:numRef>
              <c:f>'Comparaison prix HT et TTC'!$B$58:$AZ$58</c:f>
              <c:numCache>
                <c:formatCode>General</c:formatCode>
                <c:ptCount val="51"/>
                <c:pt idx="9" formatCode="0.00">
                  <c:v>6.1400000000000006</c:v>
                </c:pt>
                <c:pt idx="10" formatCode="0.00">
                  <c:v>5.91</c:v>
                </c:pt>
                <c:pt idx="11" formatCode="0.00">
                  <c:v>6.8199999999999994</c:v>
                </c:pt>
                <c:pt idx="12" formatCode="0.00">
                  <c:v>7.06</c:v>
                </c:pt>
                <c:pt idx="13" formatCode="0.00">
                  <c:v>7.02</c:v>
                </c:pt>
                <c:pt idx="14" formatCode="0.00">
                  <c:v>7.9399999999999995</c:v>
                </c:pt>
                <c:pt idx="15" formatCode="0.00">
                  <c:v>8.0352800000000002</c:v>
                </c:pt>
                <c:pt idx="16" formatCode="0.00">
                  <c:v>8.0804156823955093</c:v>
                </c:pt>
                <c:pt idx="17" formatCode="0.00">
                  <c:v>8.2053882641536191</c:v>
                </c:pt>
                <c:pt idx="18" formatCode="0.00">
                  <c:v>8.2917881267474591</c:v>
                </c:pt>
                <c:pt idx="19" formatCode="0.00">
                  <c:v>8.3790977496129493</c:v>
                </c:pt>
                <c:pt idx="20" formatCode="0.00">
                  <c:v>8.4673267122069102</c:v>
                </c:pt>
                <c:pt idx="21" formatCode="0.00">
                  <c:v>8.5564846948544613</c:v>
                </c:pt>
                <c:pt idx="22" formatCode="0.00">
                  <c:v>8.6465814798111609</c:v>
                </c:pt>
                <c:pt idx="23" formatCode="0.00">
                  <c:v>8.7376269523362993</c:v>
                </c:pt>
                <c:pt idx="24" formatCode="0.00">
                  <c:v>8.7994389212132091</c:v>
                </c:pt>
                <c:pt idx="25" formatCode="0.00">
                  <c:v>8.8616881620768204</c:v>
                </c:pt>
                <c:pt idx="26" formatCode="0.00">
                  <c:v>8.9243777682890393</c:v>
                </c:pt>
                <c:pt idx="27" formatCode="0.00">
                  <c:v>8.9875108550949303</c:v>
                </c:pt>
                <c:pt idx="28" formatCode="0.00">
                  <c:v>9.0510905597774993</c:v>
                </c:pt>
                <c:pt idx="29" formatCode="0.00">
                  <c:v>9.1151200418136504</c:v>
                </c:pt>
                <c:pt idx="30" formatCode="0.00">
                  <c:v>9.1796024830310792</c:v>
                </c:pt>
                <c:pt idx="31" formatCode="0.00">
                  <c:v>9.2445410877665299</c:v>
                </c:pt>
                <c:pt idx="32" formatCode="0.00">
                  <c:v>9.3099390830249202</c:v>
                </c:pt>
                <c:pt idx="33" formatCode="0.00">
                  <c:v>9.3757997186397191</c:v>
                </c:pt>
                <c:pt idx="34" formatCode="0.00">
                  <c:v>9.4421262674344995</c:v>
                </c:pt>
                <c:pt idx="35" formatCode="0.00">
                  <c:v>9.5089220253855196</c:v>
                </c:pt>
                <c:pt idx="36" formatCode="0.00">
                  <c:v>9.5264744390036196</c:v>
                </c:pt>
                <c:pt idx="37" formatCode="0.00">
                  <c:v>9.5440592524271892</c:v>
                </c:pt>
                <c:pt idx="38" formatCode="0.00">
                  <c:v>9.5616765254626603</c:v>
                </c:pt>
                <c:pt idx="39" formatCode="0.00">
                  <c:v>9.5793263180268795</c:v>
                </c:pt>
                <c:pt idx="40" formatCode="0.00">
                  <c:v>9.5970086901472804</c:v>
                </c:pt>
                <c:pt idx="41" formatCode="0.00">
                  <c:v>9.6147237019621112</c:v>
                </c:pt>
                <c:pt idx="42" formatCode="0.00">
                  <c:v>9.6324714137206104</c:v>
                </c:pt>
                <c:pt idx="43" formatCode="0.00">
                  <c:v>9.6502518857832396</c:v>
                </c:pt>
                <c:pt idx="44" formatCode="0.00">
                  <c:v>9.668065178621891</c:v>
                </c:pt>
                <c:pt idx="45" formatCode="0.00">
                  <c:v>9.6859113528200709</c:v>
                </c:pt>
                <c:pt idx="46" formatCode="0.00">
                  <c:v>9.7037904690731107</c:v>
                </c:pt>
                <c:pt idx="47" formatCode="0.00">
                  <c:v>9.7217025881883803</c:v>
                </c:pt>
                <c:pt idx="48" formatCode="0.00">
                  <c:v>9.7396477710854992</c:v>
                </c:pt>
                <c:pt idx="49" formatCode="0.00">
                  <c:v>9.7576260787965499</c:v>
                </c:pt>
                <c:pt idx="50" formatCode="0.00">
                  <c:v>9.7756375724662288</c:v>
                </c:pt>
              </c:numCache>
            </c:numRef>
          </c:val>
          <c:smooth val="0"/>
          <c:extLst>
            <c:ext xmlns:c16="http://schemas.microsoft.com/office/drawing/2014/chart" uri="{C3380CC4-5D6E-409C-BE32-E72D297353CC}">
              <c16:uniqueId val="{00000001-0362-475E-8022-846C3B9297F7}"/>
            </c:ext>
          </c:extLst>
        </c:ser>
        <c:dLbls>
          <c:showLegendKey val="0"/>
          <c:showVal val="0"/>
          <c:showCatName val="0"/>
          <c:showSerName val="0"/>
          <c:showPercent val="0"/>
          <c:showBubbleSize val="0"/>
        </c:dLbls>
        <c:smooth val="0"/>
        <c:axId val="351807472"/>
        <c:axId val="351807864"/>
        <c:extLst>
          <c:ext xmlns:c15="http://schemas.microsoft.com/office/drawing/2012/chart" uri="{02D57815-91ED-43cb-92C2-25804820EDAC}">
            <c15:filteredLineSeries>
              <c15:ser>
                <c:idx val="0"/>
                <c:order val="0"/>
                <c:tx>
                  <c:strRef>
                    <c:extLst>
                      <c:ext uri="{02D57815-91ED-43cb-92C2-25804820EDAC}">
                        <c15:formulaRef>
                          <c15:sqref>'Comparaison prix HT et TTC'!$A$13</c15:sqref>
                        </c15:formulaRef>
                      </c:ext>
                    </c:extLst>
                    <c:strCache>
                      <c:ptCount val="1"/>
                      <c:pt idx="0">
                        <c:v>urbain TTC_Res</c:v>
                      </c:pt>
                    </c:strCache>
                  </c:strRef>
                </c:tx>
                <c:spPr>
                  <a:ln w="28575" cap="rnd">
                    <a:solidFill>
                      <a:schemeClr val="accent1">
                        <a:lumMod val="50000"/>
                      </a:schemeClr>
                    </a:solidFill>
                    <a:round/>
                  </a:ln>
                  <a:effectLst/>
                </c:spPr>
                <c:marker>
                  <c:symbol val="none"/>
                </c:marker>
                <c:cat>
                  <c:numRef>
                    <c:extLst>
                      <c:ex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c:ext uri="{02D57815-91ED-43cb-92C2-25804820EDAC}">
                        <c15:formulaRef>
                          <c15:sqref>'Comparaison prix HT et TTC'!$B$13:$CD$13</c15:sqref>
                        </c15:formulaRef>
                      </c:ext>
                    </c:extLst>
                    <c:numCache>
                      <c:formatCode>0.00</c:formatCode>
                      <c:ptCount val="81"/>
                      <c:pt idx="0">
                        <c:v>5.9136424638698619</c:v>
                      </c:pt>
                      <c:pt idx="1">
                        <c:v>6.1719221272694904</c:v>
                      </c:pt>
                      <c:pt idx="2">
                        <c:v>6.289004637960339</c:v>
                      </c:pt>
                      <c:pt idx="3">
                        <c:v>6.1610137942645702</c:v>
                      </c:pt>
                      <c:pt idx="4">
                        <c:v>6.0521836446711959</c:v>
                      </c:pt>
                      <c:pt idx="5">
                        <c:v>6.231572839161033</c:v>
                      </c:pt>
                      <c:pt idx="6">
                        <c:v>6.6504877424126763</c:v>
                      </c:pt>
                      <c:pt idx="7">
                        <c:v>6.7480494520833352</c:v>
                      </c:pt>
                      <c:pt idx="8">
                        <c:v>7.0534691499999989</c:v>
                      </c:pt>
                      <c:pt idx="9">
                        <c:v>7.5909327635233455</c:v>
                      </c:pt>
                      <c:pt idx="10">
                        <c:v>7.5020966640693647</c:v>
                      </c:pt>
                      <c:pt idx="11">
                        <c:v>7.6960295387627378</c:v>
                      </c:pt>
                      <c:pt idx="12">
                        <c:v>7.949798104815609</c:v>
                      </c:pt>
                      <c:pt idx="13">
                        <c:v>8.4055806352959674</c:v>
                      </c:pt>
                      <c:pt idx="14">
                        <c:v>8.5447143181647576</c:v>
                      </c:pt>
                      <c:pt idx="15">
                        <c:v>8.795503183193139</c:v>
                      </c:pt>
                      <c:pt idx="16">
                        <c:v>9.1913620711763944</c:v>
                      </c:pt>
                      <c:pt idx="17">
                        <c:v>9.6030451338582683</c:v>
                      </c:pt>
                      <c:pt idx="18">
                        <c:v>10.083810540953138</c:v>
                      </c:pt>
                      <c:pt idx="19">
                        <c:v>10.557254186670042</c:v>
                      </c:pt>
                      <c:pt idx="20">
                        <c:v>11.040086123956247</c:v>
                      </c:pt>
                      <c:pt idx="21">
                        <c:v>11.28413563868391</c:v>
                      </c:pt>
                      <c:pt idx="22">
                        <c:v>11.50852156033188</c:v>
                      </c:pt>
                      <c:pt idx="23">
                        <c:v>11.723701631685721</c:v>
                      </c:pt>
                      <c:pt idx="24">
                        <c:v>11.940133930743459</c:v>
                      </c:pt>
                      <c:pt idx="25">
                        <c:v>12.168276877505635</c:v>
                      </c:pt>
                      <c:pt idx="26">
                        <c:v>12.419907208599877</c:v>
                      </c:pt>
                      <c:pt idx="27">
                        <c:v>12.679507610728512</c:v>
                      </c:pt>
                      <c:pt idx="28">
                        <c:v>12.932704555611508</c:v>
                      </c:pt>
                      <c:pt idx="29">
                        <c:v>13.165124974938774</c:v>
                      </c:pt>
                      <c:pt idx="30">
                        <c:v>13.36239626655688</c:v>
                      </c:pt>
                      <c:pt idx="31">
                        <c:v>13.452155073045043</c:v>
                      </c:pt>
                      <c:pt idx="32">
                        <c:v>13.543069690377406</c:v>
                      </c:pt>
                      <c:pt idx="33">
                        <c:v>13.635155096380602</c:v>
                      </c:pt>
                      <c:pt idx="34">
                        <c:v>13.728426463947839</c:v>
                      </c:pt>
                      <c:pt idx="35">
                        <c:v>13.822899163589327</c:v>
                      </c:pt>
                      <c:pt idx="36">
                        <c:v>13.876400915386153</c:v>
                      </c:pt>
                      <c:pt idx="37">
                        <c:v>13.930295131548524</c:v>
                      </c:pt>
                      <c:pt idx="38">
                        <c:v>13.984584785508057</c:v>
                      </c:pt>
                      <c:pt idx="39">
                        <c:v>14.039272874083542</c:v>
                      </c:pt>
                      <c:pt idx="40">
                        <c:v>14.094362417672476</c:v>
                      </c:pt>
                      <c:pt idx="41">
                        <c:v>14.132456122089804</c:v>
                      </c:pt>
                      <c:pt idx="42">
                        <c:v>14.170770793263522</c:v>
                      </c:pt>
                      <c:pt idx="43">
                        <c:v>14.209307992777015</c:v>
                      </c:pt>
                      <c:pt idx="44">
                        <c:v>14.248069295203937</c:v>
                      </c:pt>
                      <c:pt idx="45">
                        <c:v>14.287056288227468</c:v>
                      </c:pt>
                      <c:pt idx="46">
                        <c:v>14.319669380791741</c:v>
                      </c:pt>
                      <c:pt idx="47">
                        <c:v>14.352464326013626</c:v>
                      </c:pt>
                      <c:pt idx="48">
                        <c:v>14.385442498519566</c:v>
                      </c:pt>
                      <c:pt idx="49">
                        <c:v>14.418605285316534</c:v>
                      </c:pt>
                      <c:pt idx="50">
                        <c:v>14.4519540859116</c:v>
                      </c:pt>
                      <c:pt idx="51">
                        <c:v>14.485490312432763</c:v>
                      </c:pt>
                      <c:pt idx="52">
                        <c:v>14.519215389750903</c:v>
                      </c:pt>
                      <c:pt idx="53">
                        <c:v>14.553130755602981</c:v>
                      </c:pt>
                      <c:pt idx="54">
                        <c:v>14.587237860716444</c:v>
                      </c:pt>
                      <c:pt idx="55">
                        <c:v>14.621538168934853</c:v>
                      </c:pt>
                      <c:pt idx="56">
                        <c:v>14.656033157344789</c:v>
                      </c:pt>
                      <c:pt idx="57">
                        <c:v>14.690724316403964</c:v>
                      </c:pt>
                      <c:pt idx="58">
                        <c:v>14.725613150070638</c:v>
                      </c:pt>
                      <c:pt idx="59">
                        <c:v>14.760701175934292</c:v>
                      </c:pt>
                      <c:pt idx="60">
                        <c:v>14.79598992534763</c:v>
                      </c:pt>
                    </c:numCache>
                  </c:numRef>
                </c:val>
                <c:smooth val="0"/>
                <c:extLst>
                  <c:ext xmlns:c16="http://schemas.microsoft.com/office/drawing/2014/chart" uri="{C3380CC4-5D6E-409C-BE32-E72D297353CC}">
                    <c16:uniqueId val="{00000002-0362-475E-8022-846C3B9297F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'Comparaison prix HT et TTC'!$A$50</c15:sqref>
                        </c15:formulaRef>
                      </c:ext>
                    </c:extLst>
                    <c:strCache>
                      <c:ptCount val="1"/>
                      <c:pt idx="0">
                        <c:v>Urbain HTVA_Ter</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TTC'!$B$50:$CD$50</c15:sqref>
                        </c15:formulaRef>
                      </c:ext>
                    </c:extLst>
                    <c:numCache>
                      <c:formatCode>General</c:formatCode>
                      <c:ptCount val="81"/>
                      <c:pt idx="0" formatCode="0.00%">
                        <c:v>1.2E-2</c:v>
                      </c:pt>
                      <c:pt idx="9" formatCode="0.00">
                        <c:v>6.1400000000000006</c:v>
                      </c:pt>
                      <c:pt idx="10" formatCode="0.00">
                        <c:v>5.91</c:v>
                      </c:pt>
                      <c:pt idx="11" formatCode="0.00">
                        <c:v>6.8199999999999994</c:v>
                      </c:pt>
                      <c:pt idx="12" formatCode="0.00">
                        <c:v>7.06</c:v>
                      </c:pt>
                      <c:pt idx="13" formatCode="0.00">
                        <c:v>7.02</c:v>
                      </c:pt>
                      <c:pt idx="14" formatCode="0.00">
                        <c:v>7.9399999999999995</c:v>
                      </c:pt>
                      <c:pt idx="15" formatCode="0.00">
                        <c:v>8.0352800000000002</c:v>
                      </c:pt>
                      <c:pt idx="16" formatCode="0.00">
                        <c:v>8.1317033600000013</c:v>
                      </c:pt>
                      <c:pt idx="17" formatCode="0.00">
                        <c:v>8.2292838003200011</c:v>
                      </c:pt>
                      <c:pt idx="18" formatCode="0.00">
                        <c:v>8.3280352059238396</c:v>
                      </c:pt>
                      <c:pt idx="19" formatCode="0.00">
                        <c:v>8.4279716283949302</c:v>
                      </c:pt>
                      <c:pt idx="20" formatCode="0.00">
                        <c:v>8.5291072879356697</c:v>
                      </c:pt>
                      <c:pt idx="21" formatCode="0.00">
                        <c:v>8.6314565753908905</c:v>
                      </c:pt>
                      <c:pt idx="22" formatCode="0.00">
                        <c:v>8.7350340542955802</c:v>
                      </c:pt>
                      <c:pt idx="23" formatCode="0.00">
                        <c:v>8.8398544629471303</c:v>
                      </c:pt>
                      <c:pt idx="24" formatCode="0.00">
                        <c:v>8.9459327165024991</c:v>
                      </c:pt>
                      <c:pt idx="25" formatCode="0.00">
                        <c:v>9.0532839091005304</c:v>
                      </c:pt>
                      <c:pt idx="26" formatCode="0.00">
                        <c:v>9.1619233160097302</c:v>
                      </c:pt>
                      <c:pt idx="27" formatCode="0.00">
                        <c:v>9.271866395801851</c:v>
                      </c:pt>
                      <c:pt idx="28" formatCode="0.00">
                        <c:v>9.3831287925514708</c:v>
                      </c:pt>
                      <c:pt idx="29" formatCode="0.00">
                        <c:v>9.4957263380620898</c:v>
                      </c:pt>
                      <c:pt idx="30" formatCode="0.00">
                        <c:v>9.6096750541188403</c:v>
                      </c:pt>
                      <c:pt idx="31" formatCode="0.00">
                        <c:v>9.7249911547682597</c:v>
                      </c:pt>
                      <c:pt idx="32" formatCode="0.00">
                        <c:v>9.8416910486254796</c:v>
                      </c:pt>
                      <c:pt idx="33" formatCode="0.00">
                        <c:v>9.9597913412089909</c:v>
                      </c:pt>
                      <c:pt idx="34" formatCode="0.00">
                        <c:v>10.079308837303499</c:v>
                      </c:pt>
                      <c:pt idx="35" formatCode="0.00">
                        <c:v>10.200260543351099</c:v>
                      </c:pt>
                      <c:pt idx="36" formatCode="0.00">
                        <c:v>10.3226636698714</c:v>
                      </c:pt>
                      <c:pt idx="37" formatCode="0.00">
                        <c:v>10.4465356339098</c:v>
                      </c:pt>
                      <c:pt idx="38" formatCode="0.00">
                        <c:v>10.5718940615167</c:v>
                      </c:pt>
                      <c:pt idx="39" formatCode="0.00">
                        <c:v>10.698756790254899</c:v>
                      </c:pt>
                      <c:pt idx="40" formatCode="0.00">
                        <c:v>10.827141871738</c:v>
                      </c:pt>
                      <c:pt idx="41" formatCode="0.00">
                        <c:v>10.957067574198801</c:v>
                      </c:pt>
                      <c:pt idx="42" formatCode="0.00">
                        <c:v>11.0885523850892</c:v>
                      </c:pt>
                      <c:pt idx="43" formatCode="0.00">
                        <c:v>11.2216150137103</c:v>
                      </c:pt>
                      <c:pt idx="44" formatCode="0.00">
                        <c:v>11.3562743938748</c:v>
                      </c:pt>
                      <c:pt idx="45" formatCode="0.00">
                        <c:v>11.492549686601301</c:v>
                      </c:pt>
                      <c:pt idx="46" formatCode="0.00">
                        <c:v>11.630460282840501</c:v>
                      </c:pt>
                      <c:pt idx="47" formatCode="0.00">
                        <c:v>11.770025806234601</c:v>
                      </c:pt>
                      <c:pt idx="48" formatCode="0.00">
                        <c:v>11.911266115909399</c:v>
                      </c:pt>
                      <c:pt idx="49" formatCode="0.00">
                        <c:v>12.0542013093003</c:v>
                      </c:pt>
                      <c:pt idx="50" formatCode="0.00">
                        <c:v>12.198851725012</c:v>
                      </c:pt>
                      <c:pt idx="51" formatCode="0.00">
                        <c:v>12.198851725012</c:v>
                      </c:pt>
                      <c:pt idx="52" formatCode="0.00">
                        <c:v>12.198851725012</c:v>
                      </c:pt>
                      <c:pt idx="53" formatCode="0.00">
                        <c:v>12.198851725012</c:v>
                      </c:pt>
                      <c:pt idx="54" formatCode="0.00">
                        <c:v>12.198851725012</c:v>
                      </c:pt>
                      <c:pt idx="55" formatCode="0.00">
                        <c:v>12.198851725012</c:v>
                      </c:pt>
                      <c:pt idx="56" formatCode="0.00">
                        <c:v>12.198851725012</c:v>
                      </c:pt>
                      <c:pt idx="57" formatCode="0.00">
                        <c:v>12.198851725012</c:v>
                      </c:pt>
                      <c:pt idx="58" formatCode="0.00">
                        <c:v>12.198851725012</c:v>
                      </c:pt>
                      <c:pt idx="59" formatCode="0.00">
                        <c:v>12.198851725012</c:v>
                      </c:pt>
                      <c:pt idx="60" formatCode="0.00">
                        <c:v>12.198851725012</c:v>
                      </c:pt>
                      <c:pt idx="61" formatCode="0.00">
                        <c:v>12.198851725012</c:v>
                      </c:pt>
                      <c:pt idx="62" formatCode="0.00">
                        <c:v>12.198851725012</c:v>
                      </c:pt>
                      <c:pt idx="63" formatCode="0.00">
                        <c:v>12.198851725012</c:v>
                      </c:pt>
                      <c:pt idx="64" formatCode="0.00">
                        <c:v>12.198851725012</c:v>
                      </c:pt>
                      <c:pt idx="65" formatCode="0.00">
                        <c:v>12.198851725012</c:v>
                      </c:pt>
                      <c:pt idx="66" formatCode="0.00">
                        <c:v>12.198851725012</c:v>
                      </c:pt>
                      <c:pt idx="67" formatCode="0.00">
                        <c:v>12.198851725012</c:v>
                      </c:pt>
                      <c:pt idx="68" formatCode="0.00">
                        <c:v>12.198851725012</c:v>
                      </c:pt>
                      <c:pt idx="69" formatCode="0.00">
                        <c:v>12.198851725012</c:v>
                      </c:pt>
                      <c:pt idx="70" formatCode="0.00">
                        <c:v>12.198851725012</c:v>
                      </c:pt>
                    </c:numCache>
                  </c:numRef>
                </c:val>
                <c:smooth val="0"/>
                <c:extLst xmlns:c15="http://schemas.microsoft.com/office/drawing/2012/chart">
                  <c:ext xmlns:c16="http://schemas.microsoft.com/office/drawing/2014/chart" uri="{C3380CC4-5D6E-409C-BE32-E72D297353CC}">
                    <c16:uniqueId val="{00000003-0362-475E-8022-846C3B9297F7}"/>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'Comparaison prix HT et TTC'!$A$57</c15:sqref>
                        </c15:formulaRef>
                      </c:ext>
                    </c:extLst>
                    <c:strCache>
                      <c:ptCount val="1"/>
                      <c:pt idx="0">
                        <c:v>Fioul HTVA-HCC_Ter</c:v>
                      </c:pt>
                    </c:strCache>
                  </c:strRef>
                </c:tx>
                <c:spPr>
                  <a:ln w="28575" cap="rnd">
                    <a:solidFill>
                      <a:schemeClr val="accent6">
                        <a:lumMod val="60000"/>
                        <a:lumOff val="40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TTC'!$B$57:$CD$57</c15:sqref>
                        </c15:formulaRef>
                      </c:ext>
                    </c:extLst>
                    <c:numCache>
                      <c:formatCode>General</c:formatCode>
                      <c:ptCount val="81"/>
                      <c:pt idx="9" formatCode="0.00">
                        <c:v>6.1785633749114899</c:v>
                      </c:pt>
                      <c:pt idx="10" formatCode="0.00">
                        <c:v>7.6392929353450603</c:v>
                      </c:pt>
                      <c:pt idx="11" formatCode="0.00">
                        <c:v>9.4663572634675113</c:v>
                      </c:pt>
                      <c:pt idx="12" formatCode="0.00">
                        <c:v>10.114236069502699</c:v>
                      </c:pt>
                      <c:pt idx="13" formatCode="0.00">
                        <c:v>9.7246111443978407</c:v>
                      </c:pt>
                      <c:pt idx="14" formatCode="0.00">
                        <c:v>9.1366559725475192</c:v>
                      </c:pt>
                      <c:pt idx="15" formatCode="0.00">
                        <c:v>6.6809999999999992</c:v>
                      </c:pt>
                      <c:pt idx="16" formatCode="0.00">
                        <c:v>7.0872176580176101</c:v>
                      </c:pt>
                      <c:pt idx="17" formatCode="0.00">
                        <c:v>7.2986162727514499</c:v>
                      </c:pt>
                      <c:pt idx="18" formatCode="0.00">
                        <c:v>7.5196126721237402</c:v>
                      </c:pt>
                      <c:pt idx="19" formatCode="0.00">
                        <c:v>7.7506426086112992</c:v>
                      </c:pt>
                      <c:pt idx="20" formatCode="0.00">
                        <c:v>7.9921616184460698</c:v>
                      </c:pt>
                      <c:pt idx="21" formatCode="0.00">
                        <c:v>8.2446459198245101</c:v>
                      </c:pt>
                      <c:pt idx="22" formatCode="0.00">
                        <c:v>8.5085933518969199</c:v>
                      </c:pt>
                      <c:pt idx="23" formatCode="0.00">
                        <c:v>8.7845243563881592</c:v>
                      </c:pt>
                      <c:pt idx="24" formatCode="0.00">
                        <c:v>9.0729830037852501</c:v>
                      </c:pt>
                      <c:pt idx="25" formatCode="0.00">
                        <c:v>9.3745380661153401</c:v>
                      </c:pt>
                      <c:pt idx="26" formatCode="0.00">
                        <c:v>9.6897841384292001</c:v>
                      </c:pt>
                      <c:pt idx="27" formatCode="0.00">
                        <c:v>10.0193428112017</c:v>
                      </c:pt>
                      <c:pt idx="28" formatCode="0.00">
                        <c:v>10.363863895960499</c:v>
                      </c:pt>
                      <c:pt idx="29" formatCode="0.00">
                        <c:v>10.724026706560801</c:v>
                      </c:pt>
                      <c:pt idx="30" formatCode="0.00">
                        <c:v>11.1005413986304</c:v>
                      </c:pt>
                      <c:pt idx="31" formatCode="0.00">
                        <c:v>11.187122251388299</c:v>
                      </c:pt>
                      <c:pt idx="32" formatCode="0.00">
                        <c:v>11.2745677685754</c:v>
                      </c:pt>
                      <c:pt idx="33" formatCode="0.00">
                        <c:v>11.3628865854099</c:v>
                      </c:pt>
                      <c:pt idx="34" formatCode="0.00">
                        <c:v>11.452087423348601</c:v>
                      </c:pt>
                      <c:pt idx="35" formatCode="0.00">
                        <c:v>11.5421790909471</c:v>
                      </c:pt>
                      <c:pt idx="36" formatCode="0.00">
                        <c:v>11.633170484730499</c:v>
                      </c:pt>
                      <c:pt idx="37" formatCode="0.00">
                        <c:v>11.7250705900714</c:v>
                      </c:pt>
                      <c:pt idx="38" formatCode="0.00">
                        <c:v>11.817888482077601</c:v>
                      </c:pt>
                      <c:pt idx="39" formatCode="0.00">
                        <c:v>11.911633326487699</c:v>
                      </c:pt>
                      <c:pt idx="40" formatCode="0.00">
                        <c:v>12.006314380576901</c:v>
                      </c:pt>
                      <c:pt idx="41" formatCode="0.00">
                        <c:v>12.0500462309846</c:v>
                      </c:pt>
                      <c:pt idx="42" formatCode="0.00">
                        <c:v>12.0939778110997</c:v>
                      </c:pt>
                      <c:pt idx="43" formatCode="0.00">
                        <c:v>12.138110033116901</c:v>
                      </c:pt>
                      <c:pt idx="44" formatCode="0.00">
                        <c:v>12.1824438133968</c:v>
                      </c:pt>
                      <c:pt idx="45" formatCode="0.00">
                        <c:v>12.226980072485199</c:v>
                      </c:pt>
                      <c:pt idx="46" formatCode="0.00">
                        <c:v>12.271719735132299</c:v>
                      </c:pt>
                      <c:pt idx="47" formatCode="0.00">
                        <c:v>12.3166637303116</c:v>
                      </c:pt>
                      <c:pt idx="48" formatCode="0.00">
                        <c:v>12.3618129912394</c:v>
                      </c:pt>
                      <c:pt idx="49" formatCode="0.00">
                        <c:v>12.4071684553943</c:v>
                      </c:pt>
                      <c:pt idx="50" formatCode="0.00">
                        <c:v>12.4527310645362</c:v>
                      </c:pt>
                      <c:pt idx="51" formatCode="0.00">
                        <c:v>12.4527310645362</c:v>
                      </c:pt>
                      <c:pt idx="52" formatCode="0.00">
                        <c:v>12.4527310645362</c:v>
                      </c:pt>
                      <c:pt idx="53" formatCode="0.00">
                        <c:v>12.4527310645362</c:v>
                      </c:pt>
                      <c:pt idx="54" formatCode="0.00">
                        <c:v>12.4527310645362</c:v>
                      </c:pt>
                      <c:pt idx="55" formatCode="0.00">
                        <c:v>12.4527310645362</c:v>
                      </c:pt>
                      <c:pt idx="56" formatCode="0.00">
                        <c:v>12.4527310645362</c:v>
                      </c:pt>
                      <c:pt idx="57" formatCode="0.00">
                        <c:v>12.4527310645362</c:v>
                      </c:pt>
                      <c:pt idx="58" formatCode="0.00">
                        <c:v>12.4527310645362</c:v>
                      </c:pt>
                      <c:pt idx="59" formatCode="0.00">
                        <c:v>12.4527310645362</c:v>
                      </c:pt>
                      <c:pt idx="60" formatCode="0.00">
                        <c:v>12.4527310645362</c:v>
                      </c:pt>
                      <c:pt idx="61" formatCode="0.00">
                        <c:v>12.4527310645362</c:v>
                      </c:pt>
                      <c:pt idx="62" formatCode="0.00">
                        <c:v>12.4527310645362</c:v>
                      </c:pt>
                      <c:pt idx="63" formatCode="0.00">
                        <c:v>12.4527310645362</c:v>
                      </c:pt>
                      <c:pt idx="64" formatCode="0.00">
                        <c:v>12.4527310645362</c:v>
                      </c:pt>
                      <c:pt idx="65" formatCode="0.00">
                        <c:v>12.4527310645362</c:v>
                      </c:pt>
                      <c:pt idx="66" formatCode="0.00">
                        <c:v>12.4527310645362</c:v>
                      </c:pt>
                      <c:pt idx="67" formatCode="0.00">
                        <c:v>12.4527310645362</c:v>
                      </c:pt>
                      <c:pt idx="68" formatCode="0.00">
                        <c:v>12.4527310645362</c:v>
                      </c:pt>
                      <c:pt idx="69" formatCode="0.00">
                        <c:v>12.4527310645362</c:v>
                      </c:pt>
                      <c:pt idx="70" formatCode="0.00">
                        <c:v>12.4527310645362</c:v>
                      </c:pt>
                    </c:numCache>
                  </c:numRef>
                </c:val>
                <c:smooth val="0"/>
                <c:extLst xmlns:c15="http://schemas.microsoft.com/office/drawing/2012/chart">
                  <c:ext xmlns:c16="http://schemas.microsoft.com/office/drawing/2014/chart" uri="{C3380CC4-5D6E-409C-BE32-E72D297353CC}">
                    <c16:uniqueId val="{00000004-0362-475E-8022-846C3B9297F7}"/>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'Comparaison prix HT et TTC'!$A$44</c15:sqref>
                        </c15:formulaRef>
                      </c:ext>
                    </c:extLst>
                    <c:strCache>
                      <c:ptCount val="1"/>
                      <c:pt idx="0">
                        <c:v>Urbain TTC_Ter</c:v>
                      </c:pt>
                    </c:strCache>
                  </c:strRef>
                </c:tx>
                <c:spPr>
                  <a:ln w="28575" cap="rnd">
                    <a:solidFill>
                      <a:schemeClr val="accent6">
                        <a:lumMod val="50000"/>
                      </a:schemeClr>
                    </a:solidFill>
                    <a:round/>
                  </a:ln>
                  <a:effectLst/>
                </c:spPr>
                <c:marker>
                  <c:symbol val="none"/>
                </c:marker>
                <c:cat>
                  <c:numRef>
                    <c:extLst xmlns:c15="http://schemas.microsoft.com/office/drawing/2012/chart">
                      <c:ext xmlns:c15="http://schemas.microsoft.com/office/drawing/2012/chart" uri="{02D57815-91ED-43cb-92C2-25804820EDAC}">
                        <c15:formulaRef>
                          <c15:sqref>'Comparaison prix HT et TTC'!$B$1:$BT$1</c15:sqref>
                        </c15:formulaRef>
                      </c:ext>
                    </c:extLst>
                    <c:numCache>
                      <c:formatCode>General</c:formatCode>
                      <c:ptCount val="71"/>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pt idx="20">
                        <c:v>2020</c:v>
                      </c:pt>
                      <c:pt idx="21">
                        <c:v>2021</c:v>
                      </c:pt>
                      <c:pt idx="22">
                        <c:v>2022</c:v>
                      </c:pt>
                      <c:pt idx="23">
                        <c:v>2023</c:v>
                      </c:pt>
                      <c:pt idx="24">
                        <c:v>2024</c:v>
                      </c:pt>
                      <c:pt idx="25">
                        <c:v>2025</c:v>
                      </c:pt>
                      <c:pt idx="26">
                        <c:v>2026</c:v>
                      </c:pt>
                      <c:pt idx="27">
                        <c:v>2027</c:v>
                      </c:pt>
                      <c:pt idx="28">
                        <c:v>2028</c:v>
                      </c:pt>
                      <c:pt idx="29">
                        <c:v>2029</c:v>
                      </c:pt>
                      <c:pt idx="30">
                        <c:v>2030</c:v>
                      </c:pt>
                      <c:pt idx="31">
                        <c:v>2031</c:v>
                      </c:pt>
                      <c:pt idx="32">
                        <c:v>2032</c:v>
                      </c:pt>
                      <c:pt idx="33">
                        <c:v>2033</c:v>
                      </c:pt>
                      <c:pt idx="34">
                        <c:v>2034</c:v>
                      </c:pt>
                      <c:pt idx="35">
                        <c:v>2035</c:v>
                      </c:pt>
                      <c:pt idx="36">
                        <c:v>2036</c:v>
                      </c:pt>
                      <c:pt idx="37">
                        <c:v>2037</c:v>
                      </c:pt>
                      <c:pt idx="38">
                        <c:v>2038</c:v>
                      </c:pt>
                      <c:pt idx="39">
                        <c:v>2039</c:v>
                      </c:pt>
                      <c:pt idx="40">
                        <c:v>2040</c:v>
                      </c:pt>
                      <c:pt idx="41">
                        <c:v>2041</c:v>
                      </c:pt>
                      <c:pt idx="42">
                        <c:v>2042</c:v>
                      </c:pt>
                      <c:pt idx="43">
                        <c:v>2043</c:v>
                      </c:pt>
                      <c:pt idx="44">
                        <c:v>2044</c:v>
                      </c:pt>
                      <c:pt idx="45">
                        <c:v>2045</c:v>
                      </c:pt>
                      <c:pt idx="46">
                        <c:v>2046</c:v>
                      </c:pt>
                      <c:pt idx="47">
                        <c:v>2047</c:v>
                      </c:pt>
                      <c:pt idx="48">
                        <c:v>2048</c:v>
                      </c:pt>
                      <c:pt idx="49">
                        <c:v>2049</c:v>
                      </c:pt>
                      <c:pt idx="50">
                        <c:v>2050</c:v>
                      </c:pt>
                      <c:pt idx="51">
                        <c:v>2051</c:v>
                      </c:pt>
                      <c:pt idx="52">
                        <c:v>2052</c:v>
                      </c:pt>
                      <c:pt idx="53">
                        <c:v>2053</c:v>
                      </c:pt>
                      <c:pt idx="54">
                        <c:v>2054</c:v>
                      </c:pt>
                      <c:pt idx="55">
                        <c:v>2055</c:v>
                      </c:pt>
                      <c:pt idx="56">
                        <c:v>2056</c:v>
                      </c:pt>
                      <c:pt idx="57">
                        <c:v>2057</c:v>
                      </c:pt>
                      <c:pt idx="58">
                        <c:v>2058</c:v>
                      </c:pt>
                      <c:pt idx="59">
                        <c:v>2059</c:v>
                      </c:pt>
                      <c:pt idx="60">
                        <c:v>2060</c:v>
                      </c:pt>
                      <c:pt idx="61">
                        <c:v>2061</c:v>
                      </c:pt>
                      <c:pt idx="62">
                        <c:v>2062</c:v>
                      </c:pt>
                      <c:pt idx="63">
                        <c:v>2063</c:v>
                      </c:pt>
                      <c:pt idx="64">
                        <c:v>2064</c:v>
                      </c:pt>
                      <c:pt idx="65">
                        <c:v>2065</c:v>
                      </c:pt>
                      <c:pt idx="66">
                        <c:v>2066</c:v>
                      </c:pt>
                      <c:pt idx="67">
                        <c:v>2067</c:v>
                      </c:pt>
                      <c:pt idx="68">
                        <c:v>2068</c:v>
                      </c:pt>
                      <c:pt idx="69">
                        <c:v>2069</c:v>
                      </c:pt>
                      <c:pt idx="70">
                        <c:v>2070</c:v>
                      </c:pt>
                    </c:numCache>
                  </c:numRef>
                </c:cat>
                <c:val>
                  <c:numRef>
                    <c:extLst xmlns:c15="http://schemas.microsoft.com/office/drawing/2012/chart">
                      <c:ext xmlns:c15="http://schemas.microsoft.com/office/drawing/2012/chart" uri="{02D57815-91ED-43cb-92C2-25804820EDAC}">
                        <c15:formulaRef>
                          <c15:sqref>'Comparaison prix HT et TTC'!$B$44:$BT$44</c15:sqref>
                        </c15:formulaRef>
                      </c:ext>
                    </c:extLst>
                    <c:numCache>
                      <c:formatCode>General</c:formatCode>
                      <c:ptCount val="71"/>
                      <c:pt idx="9" formatCode="0.00">
                        <c:v>6.5698000000000008</c:v>
                      </c:pt>
                      <c:pt idx="10" formatCode="0.00">
                        <c:v>6.3237000000000005</c:v>
                      </c:pt>
                      <c:pt idx="11" formatCode="0.00">
                        <c:v>7.2973999999999997</c:v>
                      </c:pt>
                      <c:pt idx="12" formatCode="0.00">
                        <c:v>7.5541999999999998</c:v>
                      </c:pt>
                      <c:pt idx="13" formatCode="0.00">
                        <c:v>7.5113999999999992</c:v>
                      </c:pt>
                      <c:pt idx="14" formatCode="0.00">
                        <c:v>8.4957999999999991</c:v>
                      </c:pt>
                      <c:pt idx="15" formatCode="0.00">
                        <c:v>8.5977496000000002</c:v>
                      </c:pt>
                      <c:pt idx="16" formatCode="0.00">
                        <c:v>8.7009225952000016</c:v>
                      </c:pt>
                      <c:pt idx="17" formatCode="0.00">
                        <c:v>8.8053336663424009</c:v>
                      </c:pt>
                      <c:pt idx="18" formatCode="0.00">
                        <c:v>8.9109976703385083</c:v>
                      </c:pt>
                      <c:pt idx="19" formatCode="0.00">
                        <c:v>9.0179296423825761</c:v>
                      </c:pt>
                      <c:pt idx="20" formatCode="0.00">
                        <c:v>9.1261447980911665</c:v>
                      </c:pt>
                      <c:pt idx="21" formatCode="0.00">
                        <c:v>9.2356585356682537</c:v>
                      </c:pt>
                      <c:pt idx="22" formatCode="0.00">
                        <c:v>9.3464864380962709</c:v>
                      </c:pt>
                      <c:pt idx="23" formatCode="0.00">
                        <c:v>9.4586442753534286</c:v>
                      </c:pt>
                      <c:pt idx="24" formatCode="0.00">
                        <c:v>9.5721480066576738</c:v>
                      </c:pt>
                      <c:pt idx="25" formatCode="0.00">
                        <c:v>9.6870137827375675</c:v>
                      </c:pt>
                      <c:pt idx="26" formatCode="0.00">
                        <c:v>9.8032579481304118</c:v>
                      </c:pt>
                      <c:pt idx="27" formatCode="0.00">
                        <c:v>9.9208970435079813</c:v>
                      </c:pt>
                      <c:pt idx="28" formatCode="0.00">
                        <c:v>10.039947808030075</c:v>
                      </c:pt>
                      <c:pt idx="29" formatCode="0.00">
                        <c:v>10.160427181726437</c:v>
                      </c:pt>
                      <c:pt idx="30" formatCode="0.00">
                        <c:v>10.282352307907159</c:v>
                      </c:pt>
                      <c:pt idx="31" formatCode="0.00">
                        <c:v>10.405740535602037</c:v>
                      </c:pt>
                      <c:pt idx="32" formatCode="0.00">
                        <c:v>10.530609422029263</c:v>
                      </c:pt>
                      <c:pt idx="33" formatCode="0.00">
                        <c:v>10.65697673509362</c:v>
                      </c:pt>
                      <c:pt idx="34" formatCode="0.00">
                        <c:v>10.784860455914744</c:v>
                      </c:pt>
                      <c:pt idx="35" formatCode="0.00">
                        <c:v>10.914278781385676</c:v>
                      </c:pt>
                      <c:pt idx="36" formatCode="0.00">
                        <c:v>11.045250126762397</c:v>
                      </c:pt>
                      <c:pt idx="37" formatCode="0.00">
                        <c:v>11.177793128283486</c:v>
                      </c:pt>
                      <c:pt idx="38" formatCode="0.00">
                        <c:v>11.311926645822869</c:v>
                      </c:pt>
                      <c:pt idx="39" formatCode="0.00">
                        <c:v>11.447669765572742</c:v>
                      </c:pt>
                      <c:pt idx="40" formatCode="0.00">
                        <c:v>11.58504180275966</c:v>
                      </c:pt>
                      <c:pt idx="41" formatCode="0.00">
                        <c:v>11.724062304392717</c:v>
                      </c:pt>
                      <c:pt idx="42" formatCode="0.00">
                        <c:v>11.864751052045444</c:v>
                      </c:pt>
                      <c:pt idx="43" formatCode="0.00">
                        <c:v>12.007128064670022</c:v>
                      </c:pt>
                      <c:pt idx="44" formatCode="0.00">
                        <c:v>12.151213601446036</c:v>
                      </c:pt>
                      <c:pt idx="45" formatCode="0.00">
                        <c:v>12.297028164663391</c:v>
                      </c:pt>
                      <c:pt idx="46" formatCode="0.00">
                        <c:v>12.444592502639336</c:v>
                      </c:pt>
                      <c:pt idx="47" formatCode="0.00">
                        <c:v>12.593927612671024</c:v>
                      </c:pt>
                      <c:pt idx="48" formatCode="0.00">
                        <c:v>12.745054744023056</c:v>
                      </c:pt>
                      <c:pt idx="49" formatCode="0.00">
                        <c:v>12.897995400951322</c:v>
                      </c:pt>
                      <c:pt idx="50" formatCode="0.00">
                        <c:v>13.05277134576284</c:v>
                      </c:pt>
                      <c:pt idx="51" formatCode="0.00">
                        <c:v>13.05277134576284</c:v>
                      </c:pt>
                      <c:pt idx="52" formatCode="0.00">
                        <c:v>13.05277134576284</c:v>
                      </c:pt>
                      <c:pt idx="53" formatCode="0.00">
                        <c:v>13.05277134576284</c:v>
                      </c:pt>
                      <c:pt idx="54" formatCode="0.00">
                        <c:v>13.05277134576284</c:v>
                      </c:pt>
                      <c:pt idx="55" formatCode="0.00">
                        <c:v>13.05277134576284</c:v>
                      </c:pt>
                      <c:pt idx="56" formatCode="0.00">
                        <c:v>13.05277134576284</c:v>
                      </c:pt>
                      <c:pt idx="57" formatCode="0.00">
                        <c:v>13.05277134576284</c:v>
                      </c:pt>
                      <c:pt idx="58" formatCode="0.00">
                        <c:v>13.05277134576284</c:v>
                      </c:pt>
                      <c:pt idx="59" formatCode="0.00">
                        <c:v>13.05277134576284</c:v>
                      </c:pt>
                      <c:pt idx="60" formatCode="0.00">
                        <c:v>13.05277134576284</c:v>
                      </c:pt>
                      <c:pt idx="61" formatCode="0.00">
                        <c:v>13.05277134576284</c:v>
                      </c:pt>
                      <c:pt idx="62" formatCode="0.00">
                        <c:v>13.05277134576284</c:v>
                      </c:pt>
                      <c:pt idx="63" formatCode="0.00">
                        <c:v>13.05277134576284</c:v>
                      </c:pt>
                      <c:pt idx="64" formatCode="0.00">
                        <c:v>13.05277134576284</c:v>
                      </c:pt>
                      <c:pt idx="65" formatCode="0.00">
                        <c:v>13.05277134576284</c:v>
                      </c:pt>
                      <c:pt idx="66" formatCode="0.00">
                        <c:v>13.05277134576284</c:v>
                      </c:pt>
                      <c:pt idx="67" formatCode="0.00">
                        <c:v>13.05277134576284</c:v>
                      </c:pt>
                      <c:pt idx="68" formatCode="0.00">
                        <c:v>13.05277134576284</c:v>
                      </c:pt>
                      <c:pt idx="69" formatCode="0.00">
                        <c:v>13.05277134576284</c:v>
                      </c:pt>
                      <c:pt idx="70" formatCode="0.00">
                        <c:v>13.05277134576284</c:v>
                      </c:pt>
                    </c:numCache>
                  </c:numRef>
                </c:val>
                <c:smooth val="0"/>
                <c:extLst xmlns:c15="http://schemas.microsoft.com/office/drawing/2012/chart">
                  <c:ext xmlns:c16="http://schemas.microsoft.com/office/drawing/2014/chart" uri="{C3380CC4-5D6E-409C-BE32-E72D297353CC}">
                    <c16:uniqueId val="{00000005-0362-475E-8022-846C3B9297F7}"/>
                  </c:ext>
                </c:extLst>
              </c15:ser>
            </c15:filteredLineSeries>
          </c:ext>
        </c:extLst>
      </c:lineChart>
      <c:catAx>
        <c:axId val="35180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1807864"/>
        <c:crosses val="autoZero"/>
        <c:auto val="1"/>
        <c:lblAlgn val="ctr"/>
        <c:lblOffset val="100"/>
        <c:noMultiLvlLbl val="0"/>
      </c:catAx>
      <c:valAx>
        <c:axId val="3518078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51807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7C968-F63F-41EB-9107-BE538F8C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1706</Words>
  <Characters>9384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ADEME</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BESANA MOURLAAS Nina</dc:creator>
  <cp:keywords/>
  <dc:description/>
  <cp:lastModifiedBy>NAULEAU Marie-Laure</cp:lastModifiedBy>
  <cp:revision>5</cp:revision>
  <cp:lastPrinted>2017-11-08T11:27:00Z</cp:lastPrinted>
  <dcterms:created xsi:type="dcterms:W3CDTF">2017-11-24T15:02:00Z</dcterms:created>
  <dcterms:modified xsi:type="dcterms:W3CDTF">2017-11-24T15:43:00Z</dcterms:modified>
</cp:coreProperties>
</file>